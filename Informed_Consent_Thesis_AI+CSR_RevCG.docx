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A0A6D" w14:textId="77777777" w:rsidR="00B6463E" w:rsidRDefault="00C2088C" w:rsidP="00B6463E">
      <w:pPr>
        <w:pStyle w:val="Ttulo"/>
        <w:jc w:val="center"/>
        <w:rPr>
          <w:ins w:id="0" w:author="Carles Garriga Berga" w:date="2024-02-29T18:41:00Z"/>
          <w:b/>
          <w:sz w:val="32"/>
          <w:szCs w:val="32"/>
        </w:rPr>
      </w:pPr>
      <w:ins w:id="1" w:author="Carles Garriga Berga" w:date="2024-02-29T18:21:00Z">
        <w:r w:rsidRPr="00B6463E">
          <w:rPr>
            <w:b/>
            <w:sz w:val="32"/>
            <w:szCs w:val="32"/>
            <w:rPrChange w:id="2" w:author="Carles Garriga Berga" w:date="2024-02-29T18:41:00Z">
              <w:rPr>
                <w:sz w:val="54"/>
                <w:szCs w:val="54"/>
              </w:rPr>
            </w:rPrChange>
          </w:rPr>
          <w:t xml:space="preserve">Information sheet and </w:t>
        </w:r>
      </w:ins>
      <w:del w:id="3" w:author="Carles Garriga Berga" w:date="2024-02-29T18:21:00Z">
        <w:r w:rsidR="00474C73" w:rsidRPr="00B6463E" w:rsidDel="00C2088C">
          <w:rPr>
            <w:b/>
            <w:sz w:val="32"/>
            <w:szCs w:val="32"/>
            <w:rPrChange w:id="4" w:author="Carles Garriga Berga" w:date="2024-02-29T18:41:00Z">
              <w:rPr>
                <w:sz w:val="54"/>
                <w:szCs w:val="54"/>
              </w:rPr>
            </w:rPrChange>
          </w:rPr>
          <w:delText>D</w:delText>
        </w:r>
      </w:del>
      <w:ins w:id="5" w:author="Carles Garriga Berga" w:date="2024-02-29T18:21:00Z">
        <w:r w:rsidRPr="00B6463E">
          <w:rPr>
            <w:b/>
            <w:sz w:val="32"/>
            <w:szCs w:val="32"/>
            <w:rPrChange w:id="6" w:author="Carles Garriga Berga" w:date="2024-02-29T18:41:00Z">
              <w:rPr>
                <w:sz w:val="54"/>
                <w:szCs w:val="54"/>
              </w:rPr>
            </w:rPrChange>
          </w:rPr>
          <w:t>d</w:t>
        </w:r>
      </w:ins>
      <w:r w:rsidR="00474C73" w:rsidRPr="00B6463E">
        <w:rPr>
          <w:b/>
          <w:sz w:val="32"/>
          <w:szCs w:val="32"/>
          <w:rPrChange w:id="7" w:author="Carles Garriga Berga" w:date="2024-02-29T18:41:00Z">
            <w:rPr>
              <w:sz w:val="54"/>
              <w:szCs w:val="54"/>
            </w:rPr>
          </w:rPrChange>
        </w:rPr>
        <w:t xml:space="preserve">eclaration of </w:t>
      </w:r>
      <w:proofErr w:type="spellStart"/>
      <w:r w:rsidR="00474C73" w:rsidRPr="00B6463E">
        <w:rPr>
          <w:b/>
          <w:sz w:val="32"/>
          <w:szCs w:val="32"/>
          <w:rPrChange w:id="8" w:author="Carles Garriga Berga" w:date="2024-02-29T18:41:00Z">
            <w:rPr>
              <w:sz w:val="54"/>
              <w:szCs w:val="54"/>
            </w:rPr>
          </w:rPrChange>
        </w:rPr>
        <w:t>consent</w:t>
      </w:r>
      <w:del w:id="9" w:author="Carles Garriga Berga" w:date="2024-02-29T18:41:00Z">
        <w:r w:rsidR="00474C73" w:rsidRPr="00B6463E" w:rsidDel="00B6463E">
          <w:rPr>
            <w:b/>
            <w:sz w:val="32"/>
            <w:szCs w:val="32"/>
            <w:rPrChange w:id="10" w:author="Carles Garriga Berga" w:date="2024-02-29T18:41:00Z">
              <w:rPr>
                <w:sz w:val="54"/>
                <w:szCs w:val="54"/>
              </w:rPr>
            </w:rPrChange>
          </w:rPr>
          <w:delText xml:space="preserve"> </w:delText>
        </w:r>
      </w:del>
      <w:proofErr w:type="spellEnd"/>
    </w:p>
    <w:p w14:paraId="00000001" w14:textId="77DF4795" w:rsidR="00C95561" w:rsidRPr="00B6463E" w:rsidRDefault="00474C73" w:rsidP="00B6463E">
      <w:pPr>
        <w:pStyle w:val="Ttulo"/>
        <w:jc w:val="center"/>
        <w:rPr>
          <w:b/>
          <w:sz w:val="32"/>
          <w:szCs w:val="32"/>
          <w:rPrChange w:id="11" w:author="Carles Garriga Berga" w:date="2024-02-29T18:41:00Z">
            <w:rPr>
              <w:sz w:val="54"/>
              <w:szCs w:val="54"/>
            </w:rPr>
          </w:rPrChange>
        </w:rPr>
        <w:pPrChange w:id="12" w:author="Carles Garriga Berga" w:date="2024-02-29T18:41:00Z">
          <w:pPr>
            <w:pStyle w:val="Ttulo"/>
          </w:pPr>
        </w:pPrChange>
      </w:pPr>
      <w:r w:rsidRPr="00B6463E">
        <w:rPr>
          <w:b/>
          <w:sz w:val="32"/>
          <w:szCs w:val="32"/>
          <w:rPrChange w:id="13" w:author="Carles Garriga Berga" w:date="2024-02-29T18:41:00Z">
            <w:rPr>
              <w:sz w:val="54"/>
              <w:szCs w:val="54"/>
            </w:rPr>
          </w:rPrChange>
        </w:rPr>
        <w:t xml:space="preserve">for collection and processing of personal </w:t>
      </w:r>
      <w:del w:id="14" w:author="Carles Garriga Berga" w:date="2024-02-29T18:41:00Z">
        <w:r w:rsidRPr="00B6463E" w:rsidDel="00B6463E">
          <w:rPr>
            <w:b/>
            <w:sz w:val="32"/>
            <w:szCs w:val="32"/>
            <w:rPrChange w:id="15" w:author="Carles Garriga Berga" w:date="2024-02-29T18:41:00Z">
              <w:rPr>
                <w:sz w:val="54"/>
                <w:szCs w:val="54"/>
              </w:rPr>
            </w:rPrChange>
          </w:rPr>
          <w:delText xml:space="preserve">interview </w:delText>
        </w:r>
      </w:del>
      <w:r w:rsidRPr="00B6463E">
        <w:rPr>
          <w:b/>
          <w:sz w:val="32"/>
          <w:szCs w:val="32"/>
          <w:rPrChange w:id="16" w:author="Carles Garriga Berga" w:date="2024-02-29T18:41:00Z">
            <w:rPr>
              <w:sz w:val="54"/>
              <w:szCs w:val="54"/>
            </w:rPr>
          </w:rPrChange>
        </w:rPr>
        <w:t>data</w:t>
      </w:r>
    </w:p>
    <w:p w14:paraId="00000002"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p>
    <w:p w14:paraId="7CD717B1" w14:textId="286DF3A9" w:rsidR="00C2088C" w:rsidRDefault="00C2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17" w:author="Carles Garriga Berga" w:date="2024-02-29T18:26:00Z"/>
          <w:rFonts w:ascii="inherit" w:eastAsia="inherit" w:hAnsi="inherit" w:cs="inherit"/>
          <w:color w:val="212121"/>
          <w:sz w:val="20"/>
          <w:szCs w:val="20"/>
        </w:rPr>
      </w:pPr>
      <w:ins w:id="18" w:author="Carles Garriga Berga" w:date="2024-02-29T18:22:00Z">
        <w:r>
          <w:rPr>
            <w:rFonts w:ascii="inherit" w:eastAsia="inherit" w:hAnsi="inherit" w:cs="inherit"/>
            <w:color w:val="212121"/>
            <w:sz w:val="20"/>
            <w:szCs w:val="20"/>
          </w:rPr>
          <w:t xml:space="preserve">La Salle – Ramon </w:t>
        </w:r>
        <w:proofErr w:type="spellStart"/>
        <w:r>
          <w:rPr>
            <w:rFonts w:ascii="inherit" w:eastAsia="inherit" w:hAnsi="inherit" w:cs="inherit"/>
            <w:color w:val="212121"/>
            <w:sz w:val="20"/>
            <w:szCs w:val="20"/>
          </w:rPr>
          <w:t>Llull</w:t>
        </w:r>
        <w:proofErr w:type="spellEnd"/>
        <w:r>
          <w:rPr>
            <w:rFonts w:ascii="inherit" w:eastAsia="inherit" w:hAnsi="inherit" w:cs="inherit"/>
            <w:color w:val="212121"/>
            <w:sz w:val="20"/>
            <w:szCs w:val="20"/>
          </w:rPr>
          <w:t xml:space="preserve"> University is carrying out a research project entitled “</w:t>
        </w:r>
        <w:r>
          <w:rPr>
            <w:rFonts w:ascii="inherit" w:eastAsia="inherit" w:hAnsi="inherit" w:cs="inherit"/>
            <w:color w:val="212121"/>
            <w:sz w:val="20"/>
            <w:szCs w:val="20"/>
          </w:rPr>
          <w:t>Aligning AI in Business Practices with Corporate Sustainability Goals</w:t>
        </w:r>
        <w:r>
          <w:rPr>
            <w:rFonts w:ascii="inherit" w:eastAsia="inherit" w:hAnsi="inherit" w:cs="inherit"/>
            <w:color w:val="212121"/>
            <w:sz w:val="20"/>
            <w:szCs w:val="20"/>
          </w:rPr>
          <w:t>”</w:t>
        </w:r>
      </w:ins>
      <w:ins w:id="19" w:author="Carles Garriga Berga" w:date="2024-02-29T18:29:00Z">
        <w:r w:rsidR="009B56B3">
          <w:rPr>
            <w:rFonts w:ascii="inherit" w:eastAsia="inherit" w:hAnsi="inherit" w:cs="inherit"/>
            <w:color w:val="212121"/>
            <w:sz w:val="20"/>
            <w:szCs w:val="20"/>
          </w:rPr>
          <w:t xml:space="preserve"> in order to </w:t>
        </w:r>
        <w:r w:rsidR="009B56B3" w:rsidRPr="009B56B3">
          <w:rPr>
            <w:rFonts w:ascii="inherit" w:eastAsia="inherit" w:hAnsi="inherit" w:cs="inherit"/>
            <w:color w:val="212121"/>
            <w:sz w:val="20"/>
            <w:szCs w:val="20"/>
          </w:rPr>
          <w:t xml:space="preserve">map the current AI landscape, </w:t>
        </w:r>
      </w:ins>
      <w:ins w:id="20" w:author="Carles Garriga Berga" w:date="2024-02-29T18:30:00Z">
        <w:r w:rsidR="009B56B3">
          <w:rPr>
            <w:rFonts w:ascii="inherit" w:eastAsia="inherit" w:hAnsi="inherit" w:cs="inherit"/>
            <w:color w:val="212121"/>
            <w:sz w:val="20"/>
            <w:szCs w:val="20"/>
          </w:rPr>
          <w:t xml:space="preserve">to </w:t>
        </w:r>
      </w:ins>
      <w:ins w:id="21" w:author="Carles Garriga Berga" w:date="2024-02-29T18:29:00Z">
        <w:r w:rsidR="009B56B3" w:rsidRPr="009B56B3">
          <w:rPr>
            <w:rFonts w:ascii="inherit" w:eastAsia="inherit" w:hAnsi="inherit" w:cs="inherit"/>
            <w:color w:val="212121"/>
            <w:sz w:val="20"/>
            <w:szCs w:val="20"/>
          </w:rPr>
          <w:t>assess AI alignment with sustainability</w:t>
        </w:r>
      </w:ins>
      <w:ins w:id="22" w:author="Carles Garriga Berga" w:date="2024-02-29T18:30:00Z">
        <w:r w:rsidR="009B56B3">
          <w:rPr>
            <w:rFonts w:ascii="inherit" w:eastAsia="inherit" w:hAnsi="inherit" w:cs="inherit"/>
            <w:color w:val="212121"/>
            <w:sz w:val="20"/>
            <w:szCs w:val="20"/>
          </w:rPr>
          <w:t xml:space="preserve"> </w:t>
        </w:r>
      </w:ins>
      <w:ins w:id="23" w:author="Carles Garriga Berga" w:date="2024-02-29T18:29:00Z">
        <w:r w:rsidR="009B56B3" w:rsidRPr="009B56B3">
          <w:rPr>
            <w:rFonts w:ascii="inherit" w:eastAsia="inherit" w:hAnsi="inherit" w:cs="inherit"/>
            <w:color w:val="212121"/>
            <w:sz w:val="20"/>
            <w:szCs w:val="20"/>
          </w:rPr>
          <w:t xml:space="preserve">strategies and </w:t>
        </w:r>
      </w:ins>
      <w:ins w:id="24" w:author="Carles Garriga Berga" w:date="2024-02-29T18:30:00Z">
        <w:r w:rsidR="009B56B3">
          <w:rPr>
            <w:rFonts w:ascii="inherit" w:eastAsia="inherit" w:hAnsi="inherit" w:cs="inherit"/>
            <w:color w:val="212121"/>
            <w:sz w:val="20"/>
            <w:szCs w:val="20"/>
          </w:rPr>
          <w:t xml:space="preserve">to </w:t>
        </w:r>
      </w:ins>
      <w:ins w:id="25" w:author="Carles Garriga Berga" w:date="2024-02-29T18:29:00Z">
        <w:r w:rsidR="009B56B3" w:rsidRPr="009B56B3">
          <w:rPr>
            <w:rFonts w:ascii="inherit" w:eastAsia="inherit" w:hAnsi="inherit" w:cs="inherit"/>
            <w:color w:val="212121"/>
            <w:sz w:val="20"/>
            <w:szCs w:val="20"/>
          </w:rPr>
          <w:t xml:space="preserve">identify ways to enhance AI's role in supporting </w:t>
        </w:r>
      </w:ins>
      <w:ins w:id="26" w:author="Carles Garriga Berga" w:date="2024-02-29T18:30:00Z">
        <w:r w:rsidR="009B56B3">
          <w:rPr>
            <w:rFonts w:ascii="inherit" w:eastAsia="inherit" w:hAnsi="inherit" w:cs="inherit"/>
            <w:color w:val="212121"/>
            <w:sz w:val="20"/>
            <w:szCs w:val="20"/>
          </w:rPr>
          <w:t>Corporate Sustainability Goals</w:t>
        </w:r>
      </w:ins>
      <w:ins w:id="27" w:author="Carles Garriga Berga" w:date="2024-02-29T18:32:00Z">
        <w:r w:rsidR="009B56B3">
          <w:rPr>
            <w:rFonts w:ascii="inherit" w:eastAsia="inherit" w:hAnsi="inherit" w:cs="inherit"/>
            <w:color w:val="212121"/>
            <w:sz w:val="20"/>
            <w:szCs w:val="20"/>
          </w:rPr>
          <w:t xml:space="preserve"> (CSR)</w:t>
        </w:r>
      </w:ins>
      <w:ins w:id="28" w:author="Carles Garriga Berga" w:date="2024-02-29T18:29:00Z">
        <w:r w:rsidR="009B56B3" w:rsidRPr="009B56B3">
          <w:rPr>
            <w:rFonts w:ascii="inherit" w:eastAsia="inherit" w:hAnsi="inherit" w:cs="inherit"/>
            <w:color w:val="212121"/>
            <w:sz w:val="20"/>
            <w:szCs w:val="20"/>
          </w:rPr>
          <w:t>.</w:t>
        </w:r>
      </w:ins>
      <w:ins w:id="29" w:author="Carles Garriga Berga" w:date="2024-02-29T18:22:00Z">
        <w:r>
          <w:rPr>
            <w:rFonts w:ascii="inherit" w:eastAsia="inherit" w:hAnsi="inherit" w:cs="inherit"/>
            <w:color w:val="212121"/>
            <w:sz w:val="20"/>
            <w:szCs w:val="20"/>
          </w:rPr>
          <w:t xml:space="preserve"> This project </w:t>
        </w:r>
      </w:ins>
      <w:ins w:id="30" w:author="Carles Garriga Berga" w:date="2024-02-29T18:23:00Z">
        <w:r>
          <w:rPr>
            <w:rFonts w:ascii="inherit" w:eastAsia="inherit" w:hAnsi="inherit" w:cs="inherit"/>
            <w:color w:val="212121"/>
            <w:sz w:val="20"/>
            <w:szCs w:val="20"/>
          </w:rPr>
          <w:t>if part of a Master Erasmus program in Software Engineering</w:t>
        </w:r>
      </w:ins>
      <w:ins w:id="31" w:author="Carles Garriga Berga" w:date="2024-02-29T18:25:00Z">
        <w:r>
          <w:rPr>
            <w:rFonts w:ascii="inherit" w:eastAsia="inherit" w:hAnsi="inherit" w:cs="inherit"/>
            <w:color w:val="212121"/>
            <w:sz w:val="20"/>
            <w:szCs w:val="20"/>
          </w:rPr>
          <w:t xml:space="preserve"> entitled “E</w:t>
        </w:r>
        <w:r w:rsidRPr="00C2088C">
          <w:rPr>
            <w:rFonts w:ascii="inherit" w:eastAsia="inherit" w:hAnsi="inherit" w:cs="inherit"/>
            <w:color w:val="212121"/>
            <w:sz w:val="20"/>
            <w:szCs w:val="20"/>
          </w:rPr>
          <w:t>ducating software engineers with a sustainability mindset to improve the well-being of people through software solutions</w:t>
        </w:r>
        <w:r>
          <w:rPr>
            <w:rFonts w:ascii="inherit" w:eastAsia="inherit" w:hAnsi="inherit" w:cs="inherit"/>
            <w:color w:val="212121"/>
            <w:sz w:val="20"/>
            <w:szCs w:val="20"/>
          </w:rPr>
          <w:t>”</w:t>
        </w:r>
      </w:ins>
      <w:ins w:id="32" w:author="Carles Garriga Berga" w:date="2024-02-29T18:26:00Z">
        <w:r>
          <w:rPr>
            <w:rFonts w:ascii="inherit" w:eastAsia="inherit" w:hAnsi="inherit" w:cs="inherit"/>
            <w:color w:val="212121"/>
            <w:sz w:val="20"/>
            <w:szCs w:val="20"/>
          </w:rPr>
          <w:t xml:space="preserve"> where Ramon </w:t>
        </w:r>
        <w:proofErr w:type="spellStart"/>
        <w:r>
          <w:rPr>
            <w:rFonts w:ascii="inherit" w:eastAsia="inherit" w:hAnsi="inherit" w:cs="inherit"/>
            <w:color w:val="212121"/>
            <w:sz w:val="20"/>
            <w:szCs w:val="20"/>
          </w:rPr>
          <w:t>Llull</w:t>
        </w:r>
        <w:proofErr w:type="spellEnd"/>
        <w:r>
          <w:rPr>
            <w:rFonts w:ascii="inherit" w:eastAsia="inherit" w:hAnsi="inherit" w:cs="inherit"/>
            <w:color w:val="212121"/>
            <w:sz w:val="20"/>
            <w:szCs w:val="20"/>
          </w:rPr>
          <w:t xml:space="preserve"> University is an associated partner.</w:t>
        </w:r>
      </w:ins>
    </w:p>
    <w:p w14:paraId="6C73A03F" w14:textId="77777777" w:rsidR="00C2088C" w:rsidRDefault="00C2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33" w:author="Carles Garriga Berga" w:date="2024-02-29T18:26:00Z"/>
          <w:rFonts w:ascii="inherit" w:eastAsia="inherit" w:hAnsi="inherit" w:cs="inherit"/>
          <w:color w:val="212121"/>
          <w:sz w:val="20"/>
          <w:szCs w:val="20"/>
        </w:rPr>
      </w:pPr>
    </w:p>
    <w:p w14:paraId="0ED008DD" w14:textId="4BFEAA8A" w:rsidR="00C2088C" w:rsidRDefault="00C2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34" w:author="Carles Garriga Berga" w:date="2024-02-29T18:28:00Z"/>
          <w:rFonts w:ascii="inherit" w:eastAsia="inherit" w:hAnsi="inherit" w:cs="inherit"/>
          <w:color w:val="212121"/>
          <w:sz w:val="20"/>
          <w:szCs w:val="20"/>
        </w:rPr>
      </w:pPr>
      <w:ins w:id="35" w:author="Carles Garriga Berga" w:date="2024-02-29T18:26:00Z">
        <w:r>
          <w:rPr>
            <w:rFonts w:ascii="inherit" w:eastAsia="inherit" w:hAnsi="inherit" w:cs="inherit"/>
            <w:color w:val="212121"/>
            <w:sz w:val="20"/>
            <w:szCs w:val="20"/>
          </w:rPr>
          <w:t xml:space="preserve">The </w:t>
        </w:r>
      </w:ins>
      <w:ins w:id="36" w:author="Carles Garriga Berga" w:date="2024-02-29T18:28:00Z">
        <w:r w:rsidR="009B56B3">
          <w:rPr>
            <w:rFonts w:ascii="inherit" w:eastAsia="inherit" w:hAnsi="inherit" w:cs="inherit"/>
            <w:color w:val="212121"/>
            <w:sz w:val="20"/>
            <w:szCs w:val="20"/>
          </w:rPr>
          <w:t xml:space="preserve">members of the project are Dr. Leticia </w:t>
        </w:r>
        <w:proofErr w:type="spellStart"/>
        <w:r w:rsidR="009B56B3">
          <w:rPr>
            <w:rFonts w:ascii="inherit" w:eastAsia="inherit" w:hAnsi="inherit" w:cs="inherit"/>
            <w:color w:val="212121"/>
            <w:sz w:val="20"/>
            <w:szCs w:val="20"/>
          </w:rPr>
          <w:t>Duboc</w:t>
        </w:r>
        <w:proofErr w:type="spellEnd"/>
        <w:r w:rsidR="009B56B3">
          <w:rPr>
            <w:rFonts w:ascii="inherit" w:eastAsia="inherit" w:hAnsi="inherit" w:cs="inherit"/>
            <w:color w:val="212121"/>
            <w:sz w:val="20"/>
            <w:szCs w:val="20"/>
          </w:rPr>
          <w:t xml:space="preserve"> as supervisor and </w:t>
        </w:r>
        <w:r w:rsidR="009B56B3" w:rsidRPr="009B56B3">
          <w:rPr>
            <w:rFonts w:ascii="inherit" w:eastAsia="inherit" w:hAnsi="inherit" w:cs="inherit"/>
            <w:color w:val="212121"/>
            <w:sz w:val="20"/>
            <w:szCs w:val="20"/>
          </w:rPr>
          <w:t xml:space="preserve">Jonathan </w:t>
        </w:r>
        <w:proofErr w:type="spellStart"/>
        <w:r w:rsidR="009B56B3" w:rsidRPr="009B56B3">
          <w:rPr>
            <w:rFonts w:ascii="inherit" w:eastAsia="inherit" w:hAnsi="inherit" w:cs="inherit"/>
            <w:color w:val="212121"/>
            <w:sz w:val="20"/>
            <w:szCs w:val="20"/>
          </w:rPr>
          <w:t>Thangadurai</w:t>
        </w:r>
        <w:proofErr w:type="spellEnd"/>
        <w:r w:rsidR="009B56B3" w:rsidRPr="009B56B3">
          <w:rPr>
            <w:rFonts w:ascii="inherit" w:eastAsia="inherit" w:hAnsi="inherit" w:cs="inherit"/>
            <w:color w:val="212121"/>
            <w:sz w:val="20"/>
            <w:szCs w:val="20"/>
          </w:rPr>
          <w:t xml:space="preserve"> Selvaraj</w:t>
        </w:r>
        <w:r w:rsidR="009B56B3">
          <w:rPr>
            <w:rFonts w:ascii="inherit" w:eastAsia="inherit" w:hAnsi="inherit" w:cs="inherit"/>
            <w:color w:val="212121"/>
            <w:sz w:val="20"/>
            <w:szCs w:val="20"/>
          </w:rPr>
          <w:t xml:space="preserve"> as student.</w:t>
        </w:r>
      </w:ins>
    </w:p>
    <w:p w14:paraId="03E14BA0" w14:textId="751EE448" w:rsidR="009B56B3" w:rsidRDefault="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37" w:author="Carles Garriga Berga" w:date="2024-02-29T18:28:00Z"/>
          <w:rFonts w:ascii="inherit" w:eastAsia="inherit" w:hAnsi="inherit" w:cs="inherit"/>
          <w:color w:val="212121"/>
          <w:sz w:val="20"/>
          <w:szCs w:val="20"/>
        </w:rPr>
      </w:pPr>
    </w:p>
    <w:p w14:paraId="7DFAB3CF" w14:textId="78030D84" w:rsidR="00C2088C" w:rsidRDefault="009B56B3"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38" w:author="Carles Garriga Berga" w:date="2024-02-29T18:21:00Z"/>
          <w:rFonts w:ascii="inherit" w:eastAsia="inherit" w:hAnsi="inherit" w:cs="inherit"/>
          <w:color w:val="212121"/>
          <w:sz w:val="20"/>
          <w:szCs w:val="20"/>
        </w:rPr>
      </w:pPr>
      <w:ins w:id="39" w:author="Carles Garriga Berga" w:date="2024-02-29T18:31:00Z">
        <w:r>
          <w:rPr>
            <w:rFonts w:ascii="inherit" w:eastAsia="inherit" w:hAnsi="inherit" w:cs="inherit"/>
            <w:color w:val="212121"/>
            <w:sz w:val="20"/>
            <w:szCs w:val="20"/>
          </w:rPr>
          <w:t xml:space="preserve">In the context of this research, we ask for your collaboration in order </w:t>
        </w:r>
      </w:ins>
      <w:ins w:id="40" w:author="Carles Garriga Berga" w:date="2024-02-29T18:33:00Z">
        <w:r w:rsidRPr="009B56B3">
          <w:rPr>
            <w:rFonts w:ascii="inherit" w:eastAsia="inherit" w:hAnsi="inherit" w:cs="inherit"/>
            <w:color w:val="212121"/>
            <w:sz w:val="20"/>
            <w:szCs w:val="20"/>
          </w:rPr>
          <w:t>to</w:t>
        </w:r>
        <w:r>
          <w:rPr>
            <w:rFonts w:ascii="inherit" w:eastAsia="inherit" w:hAnsi="inherit" w:cs="inherit"/>
            <w:color w:val="212121"/>
            <w:sz w:val="20"/>
            <w:szCs w:val="20"/>
          </w:rPr>
          <w:t xml:space="preserve"> </w:t>
        </w:r>
        <w:r w:rsidRPr="009B56B3">
          <w:rPr>
            <w:rFonts w:ascii="inherit" w:eastAsia="inherit" w:hAnsi="inherit" w:cs="inherit"/>
            <w:color w:val="212121"/>
            <w:sz w:val="20"/>
            <w:szCs w:val="20"/>
          </w:rPr>
          <w:t>explore how AI tools and systems are currently being employed within</w:t>
        </w:r>
        <w:r>
          <w:rPr>
            <w:rFonts w:ascii="inherit" w:eastAsia="inherit" w:hAnsi="inherit" w:cs="inherit"/>
            <w:color w:val="212121"/>
            <w:sz w:val="20"/>
            <w:szCs w:val="20"/>
          </w:rPr>
          <w:t xml:space="preserve"> your company</w:t>
        </w:r>
        <w:r w:rsidRPr="009B56B3">
          <w:rPr>
            <w:rFonts w:ascii="inherit" w:eastAsia="inherit" w:hAnsi="inherit" w:cs="inherit"/>
            <w:color w:val="212121"/>
            <w:sz w:val="20"/>
            <w:szCs w:val="20"/>
          </w:rPr>
          <w:t xml:space="preserve"> and how these technologies align with and impact the </w:t>
        </w:r>
        <w:r>
          <w:rPr>
            <w:rFonts w:ascii="inherit" w:eastAsia="inherit" w:hAnsi="inherit" w:cs="inherit"/>
            <w:color w:val="212121"/>
            <w:sz w:val="20"/>
            <w:szCs w:val="20"/>
          </w:rPr>
          <w:t>c</w:t>
        </w:r>
        <w:r w:rsidRPr="009B56B3">
          <w:rPr>
            <w:rFonts w:ascii="inherit" w:eastAsia="inherit" w:hAnsi="inherit" w:cs="inherit"/>
            <w:color w:val="212121"/>
            <w:sz w:val="20"/>
            <w:szCs w:val="20"/>
          </w:rPr>
          <w:t>ompany's</w:t>
        </w:r>
        <w:r>
          <w:rPr>
            <w:rFonts w:ascii="inherit" w:eastAsia="inherit" w:hAnsi="inherit" w:cs="inherit"/>
            <w:color w:val="212121"/>
            <w:sz w:val="20"/>
            <w:szCs w:val="20"/>
          </w:rPr>
          <w:t xml:space="preserve"> </w:t>
        </w:r>
        <w:r w:rsidRPr="009B56B3">
          <w:rPr>
            <w:rFonts w:ascii="inherit" w:eastAsia="inherit" w:hAnsi="inherit" w:cs="inherit"/>
            <w:color w:val="212121"/>
            <w:sz w:val="20"/>
            <w:szCs w:val="20"/>
          </w:rPr>
          <w:t>sustainability goals and CSR strategies.</w:t>
        </w:r>
      </w:ins>
    </w:p>
    <w:p w14:paraId="51BFF23A" w14:textId="282A80DC" w:rsidR="00C2088C" w:rsidRDefault="00C2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41" w:author="Carles Garriga Berga" w:date="2024-02-29T18:34:00Z"/>
          <w:rFonts w:ascii="inherit" w:eastAsia="inherit" w:hAnsi="inherit" w:cs="inherit"/>
          <w:color w:val="212121"/>
          <w:sz w:val="20"/>
          <w:szCs w:val="20"/>
        </w:rPr>
      </w:pPr>
    </w:p>
    <w:p w14:paraId="019E2DCD" w14:textId="6D187CCD" w:rsidR="009B56B3" w:rsidRDefault="009B56B3"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42" w:author="Carles Garriga Berga" w:date="2024-02-29T18:35:00Z"/>
          <w:rFonts w:ascii="inherit" w:eastAsia="inherit" w:hAnsi="inherit" w:cs="inherit"/>
          <w:color w:val="212121"/>
          <w:sz w:val="20"/>
          <w:szCs w:val="20"/>
        </w:rPr>
      </w:pPr>
      <w:ins w:id="43" w:author="Carles Garriga Berga" w:date="2024-02-29T18:34:00Z">
        <w:r>
          <w:rPr>
            <w:rFonts w:ascii="inherit" w:eastAsia="inherit" w:hAnsi="inherit" w:cs="inherit"/>
            <w:color w:val="212121"/>
            <w:sz w:val="20"/>
            <w:szCs w:val="20"/>
          </w:rPr>
          <w:t xml:space="preserve">This collaboration will involve participating in </w:t>
        </w:r>
      </w:ins>
      <w:ins w:id="44" w:author="Carles Garriga Berga" w:date="2024-02-29T18:35:00Z">
        <w:r>
          <w:rPr>
            <w:rFonts w:ascii="inherit" w:eastAsia="inherit" w:hAnsi="inherit" w:cs="inherit"/>
            <w:color w:val="212121"/>
            <w:sz w:val="20"/>
            <w:szCs w:val="20"/>
          </w:rPr>
          <w:t xml:space="preserve">a </w:t>
        </w:r>
        <w:r w:rsidRPr="009B56B3">
          <w:rPr>
            <w:rFonts w:ascii="inherit" w:eastAsia="inherit" w:hAnsi="inherit" w:cs="inherit"/>
            <w:color w:val="212121"/>
            <w:sz w:val="20"/>
            <w:szCs w:val="20"/>
          </w:rPr>
          <w:t>semi-structured interview which may be</w:t>
        </w:r>
        <w:r>
          <w:rPr>
            <w:rFonts w:ascii="inherit" w:eastAsia="inherit" w:hAnsi="inherit" w:cs="inherit"/>
            <w:color w:val="212121"/>
            <w:sz w:val="20"/>
            <w:szCs w:val="20"/>
          </w:rPr>
          <w:t xml:space="preserve"> </w:t>
        </w:r>
        <w:r w:rsidRPr="009B56B3">
          <w:rPr>
            <w:rFonts w:ascii="inherit" w:eastAsia="inherit" w:hAnsi="inherit" w:cs="inherit"/>
            <w:color w:val="212121"/>
            <w:sz w:val="20"/>
            <w:szCs w:val="20"/>
          </w:rPr>
          <w:t>conducted online via video conferencing tools such as Zoom or in person</w:t>
        </w:r>
        <w:r>
          <w:rPr>
            <w:rFonts w:ascii="inherit" w:eastAsia="inherit" w:hAnsi="inherit" w:cs="inherit"/>
            <w:color w:val="212121"/>
            <w:sz w:val="20"/>
            <w:szCs w:val="20"/>
          </w:rPr>
          <w:t xml:space="preserve">. The interview will last approx. {to be completed}, </w:t>
        </w:r>
      </w:ins>
      <w:ins w:id="45" w:author="Carles Garriga Berga" w:date="2024-02-29T18:36:00Z">
        <w:r w:rsidRPr="009B56B3">
          <w:rPr>
            <w:rFonts w:ascii="inherit" w:eastAsia="inherit" w:hAnsi="inherit" w:cs="inherit"/>
            <w:color w:val="212121"/>
            <w:sz w:val="20"/>
            <w:szCs w:val="20"/>
          </w:rPr>
          <w:t>The interviews will be recorded using a digital recording device and may also be documented in writing by the research team.</w:t>
        </w:r>
        <w:r>
          <w:rPr>
            <w:rFonts w:ascii="inherit" w:eastAsia="inherit" w:hAnsi="inherit" w:cs="inherit"/>
            <w:color w:val="212121"/>
            <w:sz w:val="20"/>
            <w:szCs w:val="20"/>
          </w:rPr>
          <w:t xml:space="preserve"> </w:t>
        </w:r>
      </w:ins>
      <w:ins w:id="46" w:author="Carles Garriga Berga" w:date="2024-02-29T18:37:00Z">
        <w:r>
          <w:rPr>
            <w:rFonts w:ascii="inherit" w:eastAsia="inherit" w:hAnsi="inherit" w:cs="inherit"/>
            <w:color w:val="212121"/>
            <w:sz w:val="20"/>
            <w:szCs w:val="20"/>
          </w:rPr>
          <w:t xml:space="preserve">After the interview we will </w:t>
        </w:r>
        <w:r w:rsidR="00B6463E">
          <w:rPr>
            <w:rFonts w:ascii="inherit" w:eastAsia="inherit" w:hAnsi="inherit" w:cs="inherit"/>
            <w:color w:val="212121"/>
            <w:sz w:val="20"/>
            <w:szCs w:val="20"/>
          </w:rPr>
          <w:t xml:space="preserve">transcribed your answers in paper and the digital recording will </w:t>
        </w:r>
      </w:ins>
      <w:ins w:id="47" w:author="Carles Garriga Berga" w:date="2024-02-29T18:38:00Z">
        <w:r w:rsidR="00B6463E">
          <w:rPr>
            <w:rFonts w:ascii="inherit" w:eastAsia="inherit" w:hAnsi="inherit" w:cs="inherit"/>
            <w:color w:val="212121"/>
            <w:sz w:val="20"/>
            <w:szCs w:val="20"/>
          </w:rPr>
          <w:t xml:space="preserve">be erased. All information that could potentially identify individuals will be anonymized or removed from the transcripts. </w:t>
        </w:r>
        <w:r w:rsidR="00B6463E" w:rsidRPr="00B6463E">
          <w:rPr>
            <w:rFonts w:ascii="inherit" w:eastAsia="inherit" w:hAnsi="inherit" w:cs="inherit"/>
            <w:color w:val="212121"/>
            <w:sz w:val="20"/>
            <w:szCs w:val="20"/>
          </w:rPr>
          <w:t>Excerpts from the interviews may be cited in scientific publications but will be presented in a manner that maintains the anonymity of the participants and prevents the overall context from leading to identification.</w:t>
        </w:r>
      </w:ins>
    </w:p>
    <w:p w14:paraId="55EC4891" w14:textId="32721582" w:rsidR="009B56B3" w:rsidRDefault="009B56B3"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48" w:author="Carles Garriga Berga" w:date="2024-02-29T18:39:00Z"/>
          <w:rFonts w:ascii="inherit" w:eastAsia="inherit" w:hAnsi="inherit" w:cs="inherit"/>
          <w:color w:val="212121"/>
          <w:sz w:val="20"/>
          <w:szCs w:val="20"/>
        </w:rPr>
      </w:pPr>
    </w:p>
    <w:p w14:paraId="041FE632" w14:textId="3D21D01F"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49" w:author="Carles Garriga Berga" w:date="2024-02-29T18:39:00Z"/>
          <w:rFonts w:ascii="inherit" w:eastAsia="inherit" w:hAnsi="inherit" w:cs="inherit"/>
          <w:color w:val="212121"/>
          <w:sz w:val="20"/>
          <w:szCs w:val="20"/>
        </w:rPr>
      </w:pPr>
      <w:moveToRangeStart w:id="50" w:author="Carles Garriga Berga" w:date="2024-02-29T18:39:00Z" w:name="move160124374"/>
      <w:moveTo w:id="51" w:author="Carles Garriga Berga" w:date="2024-02-29T18:39:00Z">
        <w:r>
          <w:rPr>
            <w:rFonts w:ascii="inherit" w:eastAsia="inherit" w:hAnsi="inherit" w:cs="inherit"/>
            <w:color w:val="212121"/>
            <w:sz w:val="20"/>
            <w:szCs w:val="20"/>
          </w:rPr>
          <w:t xml:space="preserve">Personal contact details will be stored separately from the interview data and will be inaccessible to unauthorized parties. </w:t>
        </w:r>
      </w:moveTo>
      <w:ins w:id="52" w:author="Carles Garriga Berga" w:date="2024-02-29T18:39:00Z">
        <w:r>
          <w:rPr>
            <w:rFonts w:ascii="inherit" w:eastAsia="inherit" w:hAnsi="inherit" w:cs="inherit"/>
            <w:color w:val="212121"/>
            <w:sz w:val="20"/>
            <w:szCs w:val="20"/>
          </w:rPr>
          <w:t xml:space="preserve">Only the members of the project can access to these data. </w:t>
        </w:r>
      </w:ins>
      <w:moveTo w:id="53" w:author="Carles Garriga Berga" w:date="2024-02-29T18:39:00Z">
        <w:r>
          <w:rPr>
            <w:rFonts w:ascii="inherit" w:eastAsia="inherit" w:hAnsi="inherit" w:cs="inherit"/>
            <w:color w:val="212121"/>
            <w:sz w:val="20"/>
            <w:szCs w:val="20"/>
          </w:rPr>
          <w:t xml:space="preserve">Once the research project is completed, all contact information will be </w:t>
        </w:r>
        <w:del w:id="54" w:author="Carles Garriga Berga" w:date="2024-02-29T18:39:00Z">
          <w:r w:rsidDel="00B6463E">
            <w:rPr>
              <w:rFonts w:ascii="inherit" w:eastAsia="inherit" w:hAnsi="inherit" w:cs="inherit"/>
              <w:color w:val="212121"/>
              <w:sz w:val="20"/>
              <w:szCs w:val="20"/>
            </w:rPr>
            <w:delText xml:space="preserve">automatically </w:delText>
          </w:r>
        </w:del>
        <w:r>
          <w:rPr>
            <w:rFonts w:ascii="inherit" w:eastAsia="inherit" w:hAnsi="inherit" w:cs="inherit"/>
            <w:color w:val="212121"/>
            <w:sz w:val="20"/>
            <w:szCs w:val="20"/>
          </w:rPr>
          <w:t>deleted.</w:t>
        </w:r>
      </w:moveTo>
    </w:p>
    <w:moveToRangeEnd w:id="50"/>
    <w:p w14:paraId="5DAFF7A3" w14:textId="42BC1922"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55" w:author="Carles Garriga Berga" w:date="2024-02-29T18:39:00Z"/>
          <w:rFonts w:ascii="inherit" w:eastAsia="inherit" w:hAnsi="inherit" w:cs="inherit"/>
          <w:color w:val="212121"/>
          <w:sz w:val="20"/>
          <w:szCs w:val="20"/>
        </w:rPr>
      </w:pPr>
    </w:p>
    <w:p w14:paraId="622D3199"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56" w:author="Carles Garriga Berga" w:date="2024-02-29T18:40:00Z"/>
          <w:rFonts w:ascii="inherit" w:eastAsia="inherit" w:hAnsi="inherit" w:cs="inherit"/>
          <w:color w:val="212121"/>
          <w:sz w:val="20"/>
          <w:szCs w:val="20"/>
        </w:rPr>
      </w:pPr>
      <w:moveToRangeStart w:id="57" w:author="Carles Garriga Berga" w:date="2024-02-29T18:40:00Z" w:name="move160124429"/>
      <w:moveTo w:id="58" w:author="Carles Garriga Berga" w:date="2024-02-29T18:40:00Z">
        <w:r>
          <w:rPr>
            <w:rFonts w:ascii="inherit" w:eastAsia="inherit" w:hAnsi="inherit" w:cs="inherit"/>
            <w:color w:val="212121"/>
            <w:sz w:val="20"/>
            <w:szCs w:val="20"/>
          </w:rPr>
          <w:t>Participation in the interviews is entirely voluntary. Interviewees have the right to withdraw from the interview at any time, decline further participation, and retract their consent for the recording and transcription of their interviews without facing any consequences.</w:t>
        </w:r>
      </w:moveTo>
    </w:p>
    <w:moveToRangeEnd w:id="57"/>
    <w:p w14:paraId="451CFCED" w14:textId="7AD4A234"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59" w:author="Carles Garriga Berga" w:date="2024-02-29T18:40:00Z"/>
          <w:rFonts w:ascii="inherit" w:eastAsia="inherit" w:hAnsi="inherit" w:cs="inherit"/>
          <w:color w:val="212121"/>
          <w:sz w:val="20"/>
          <w:szCs w:val="20"/>
        </w:rPr>
      </w:pPr>
    </w:p>
    <w:p w14:paraId="4A5FAD1C" w14:textId="67E9F1E4"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60" w:author="Carles Garriga Berga" w:date="2024-02-29T18:40:00Z"/>
          <w:rFonts w:ascii="inherit" w:eastAsia="inherit" w:hAnsi="inherit" w:cs="inherit"/>
          <w:color w:val="212121"/>
          <w:sz w:val="20"/>
          <w:szCs w:val="20"/>
        </w:rPr>
      </w:pPr>
      <w:ins w:id="61" w:author="Carles Garriga Berga" w:date="2024-02-29T18:40:00Z">
        <w:r w:rsidRPr="00B6463E">
          <w:rPr>
            <w:rFonts w:ascii="inherit" w:eastAsia="inherit" w:hAnsi="inherit" w:cs="inherit"/>
            <w:color w:val="212121"/>
            <w:sz w:val="20"/>
            <w:szCs w:val="20"/>
          </w:rPr>
          <w:t>The data collected for your participation will not be used for any purpose other than the mentioned as the object of this project and will become part of a data file under the responsibility of FUNDACIÓ PRIVADA UNIVERSITAT I TECNOLOGIA (hereinafter, FUNITEC), which incorporates the principles of Regulation (EU) 2016/679 of the European Parliament and of the Council of 27 April 2016 and supplementary regulations.</w:t>
        </w:r>
      </w:ins>
      <w:ins w:id="62" w:author="Carles Garriga Berga" w:date="2024-02-29T18:43:00Z">
        <w:r w:rsidR="00474C73">
          <w:rPr>
            <w:rFonts w:ascii="inherit" w:eastAsia="inherit" w:hAnsi="inherit" w:cs="inherit"/>
            <w:color w:val="212121"/>
            <w:sz w:val="20"/>
            <w:szCs w:val="20"/>
          </w:rPr>
          <w:t xml:space="preserve"> </w:t>
        </w:r>
        <w:r w:rsidR="00474C73" w:rsidRPr="00474C73">
          <w:rPr>
            <w:rFonts w:ascii="inherit" w:eastAsia="inherit" w:hAnsi="inherit" w:cs="inherit"/>
            <w:color w:val="212121"/>
            <w:sz w:val="20"/>
            <w:szCs w:val="20"/>
          </w:rPr>
          <w:t>Your rights regarding the personal data collected may be exercised in writing at the postal address indicated in the footer or at the e-mail address protecciodades@salle.url.edu. In any case, whether to file a complaint, request clarification or send a suggestion, it is possible to contact the Data Protection Officer by e-mail at dpd@salle.url.edu.</w:t>
        </w:r>
      </w:ins>
      <w:bookmarkStart w:id="63" w:name="_GoBack"/>
      <w:bookmarkEnd w:id="63"/>
    </w:p>
    <w:p w14:paraId="048D387C" w14:textId="0ADF9F45"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64" w:author="Carles Garriga Berga" w:date="2024-02-29T18:41:00Z"/>
          <w:rFonts w:ascii="inherit" w:eastAsia="inherit" w:hAnsi="inherit" w:cs="inherit"/>
          <w:color w:val="212121"/>
          <w:sz w:val="20"/>
          <w:szCs w:val="20"/>
        </w:rPr>
      </w:pPr>
    </w:p>
    <w:p w14:paraId="41E7AE0B"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65" w:author="Carles Garriga Berga" w:date="2024-02-29T18:41:00Z"/>
          <w:rFonts w:ascii="inherit" w:eastAsia="inherit" w:hAnsi="inherit" w:cs="inherit"/>
          <w:color w:val="212121"/>
          <w:sz w:val="20"/>
          <w:szCs w:val="20"/>
        </w:rPr>
      </w:pPr>
      <w:moveToRangeStart w:id="66" w:author="Carles Garriga Berga" w:date="2024-02-29T18:41:00Z" w:name="move160124498"/>
      <w:moveTo w:id="67" w:author="Carles Garriga Berga" w:date="2024-02-29T18:41:00Z">
        <w:r>
          <w:rPr>
            <w:rFonts w:ascii="inherit" w:eastAsia="inherit" w:hAnsi="inherit" w:cs="inherit"/>
            <w:color w:val="212121"/>
            <w:sz w:val="20"/>
            <w:szCs w:val="20"/>
          </w:rPr>
          <w:t>As a participant, you have the following rights:</w:t>
        </w:r>
      </w:moveTo>
    </w:p>
    <w:p w14:paraId="700CB9BB"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68" w:author="Carles Garriga Berga" w:date="2024-02-29T18:41:00Z"/>
          <w:rFonts w:ascii="inherit" w:eastAsia="inherit" w:hAnsi="inherit" w:cs="inherit"/>
          <w:color w:val="212121"/>
          <w:sz w:val="20"/>
          <w:szCs w:val="20"/>
        </w:rPr>
      </w:pPr>
    </w:p>
    <w:p w14:paraId="333E1DB1" w14:textId="77777777" w:rsidR="00B6463E" w:rsidRDefault="00B6463E" w:rsidP="00B6463E">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69" w:author="Carles Garriga Berga" w:date="2024-02-29T18:41:00Z"/>
          <w:rFonts w:ascii="inherit" w:eastAsia="inherit" w:hAnsi="inherit" w:cs="inherit"/>
          <w:color w:val="212121"/>
          <w:sz w:val="20"/>
          <w:szCs w:val="20"/>
        </w:rPr>
      </w:pPr>
      <w:moveTo w:id="70" w:author="Carles Garriga Berga" w:date="2024-02-29T18:41:00Z">
        <w:r>
          <w:rPr>
            <w:rFonts w:ascii="inherit" w:eastAsia="inherit" w:hAnsi="inherit" w:cs="inherit"/>
            <w:color w:val="212121"/>
            <w:sz w:val="20"/>
            <w:szCs w:val="20"/>
          </w:rPr>
          <w:t>Right to Withdraw: You may withdraw from the study at any time without reason and without incurring any disadvantages.</w:t>
        </w:r>
      </w:moveTo>
    </w:p>
    <w:p w14:paraId="7105D25C" w14:textId="77777777" w:rsidR="00B6463E" w:rsidRDefault="00B6463E" w:rsidP="00B6463E">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1" w:author="Carles Garriga Berga" w:date="2024-02-29T18:41:00Z"/>
          <w:rFonts w:ascii="inherit" w:eastAsia="inherit" w:hAnsi="inherit" w:cs="inherit"/>
          <w:color w:val="212121"/>
          <w:sz w:val="20"/>
          <w:szCs w:val="20"/>
        </w:rPr>
      </w:pPr>
      <w:moveTo w:id="72" w:author="Carles Garriga Berga" w:date="2024-02-29T18:41:00Z">
        <w:r>
          <w:rPr>
            <w:rFonts w:ascii="inherit" w:eastAsia="inherit" w:hAnsi="inherit" w:cs="inherit"/>
            <w:color w:val="212121"/>
            <w:sz w:val="20"/>
            <w:szCs w:val="20"/>
          </w:rPr>
          <w:t>Right to Data Destruction: You have the right to request the destruction of any personal data related to your participation in the study.</w:t>
        </w:r>
      </w:moveTo>
    </w:p>
    <w:p w14:paraId="07640312" w14:textId="77777777" w:rsidR="00B6463E" w:rsidRDefault="00B6463E" w:rsidP="00B6463E">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3" w:author="Carles Garriga Berga" w:date="2024-02-29T18:41:00Z"/>
          <w:rFonts w:ascii="inherit" w:eastAsia="inherit" w:hAnsi="inherit" w:cs="inherit"/>
          <w:color w:val="212121"/>
          <w:sz w:val="20"/>
          <w:szCs w:val="20"/>
        </w:rPr>
      </w:pPr>
      <w:moveTo w:id="74" w:author="Carles Garriga Berga" w:date="2024-02-29T18:41:00Z">
        <w:r>
          <w:rPr>
            <w:rFonts w:ascii="inherit" w:eastAsia="inherit" w:hAnsi="inherit" w:cs="inherit"/>
            <w:color w:val="212121"/>
            <w:sz w:val="20"/>
            <w:szCs w:val="20"/>
          </w:rPr>
          <w:t>Right to Data Removal: You may request that your data be removed from the project at any point, ensuring that it will not be used in future analyses or publications.</w:t>
        </w:r>
      </w:moveTo>
    </w:p>
    <w:p w14:paraId="22D66F88"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5" w:author="Carles Garriga Berga" w:date="2024-02-29T18:41:00Z"/>
          <w:rFonts w:ascii="inherit" w:eastAsia="inherit" w:hAnsi="inherit" w:cs="inherit"/>
          <w:color w:val="212121"/>
          <w:sz w:val="20"/>
          <w:szCs w:val="20"/>
        </w:rPr>
      </w:pPr>
    </w:p>
    <w:p w14:paraId="17816B68"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6" w:author="Carles Garriga Berga" w:date="2024-02-29T18:41:00Z"/>
          <w:rFonts w:ascii="inherit" w:eastAsia="inherit" w:hAnsi="inherit" w:cs="inherit"/>
          <w:color w:val="212121"/>
          <w:sz w:val="20"/>
          <w:szCs w:val="20"/>
        </w:rPr>
      </w:pPr>
      <w:moveTo w:id="77" w:author="Carles Garriga Berga" w:date="2024-02-29T18:41:00Z">
        <w:r>
          <w:rPr>
            <w:rFonts w:ascii="inherit" w:eastAsia="inherit" w:hAnsi="inherit" w:cs="inherit"/>
            <w:color w:val="212121"/>
            <w:sz w:val="20"/>
            <w:szCs w:val="20"/>
          </w:rPr>
          <w:lastRenderedPageBreak/>
          <w:t>Your personal data will be processed only for the purposes of this research project, and all necessary measures have been implemented to safeguard your privacy and the confidentiality of your data.</w:t>
        </w:r>
      </w:moveTo>
    </w:p>
    <w:p w14:paraId="5B0234B2"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8" w:author="Carles Garriga Berga" w:date="2024-02-29T18:41:00Z"/>
          <w:rFonts w:ascii="inherit" w:eastAsia="inherit" w:hAnsi="inherit" w:cs="inherit"/>
          <w:color w:val="212121"/>
          <w:sz w:val="20"/>
          <w:szCs w:val="20"/>
        </w:rPr>
      </w:pPr>
    </w:p>
    <w:p w14:paraId="7EAC682D"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79" w:author="Carles Garriga Berga" w:date="2024-02-29T18:41:00Z"/>
          <w:rFonts w:ascii="inherit" w:eastAsia="inherit" w:hAnsi="inherit" w:cs="inherit"/>
          <w:color w:val="212121"/>
          <w:sz w:val="20"/>
          <w:szCs w:val="20"/>
        </w:rPr>
      </w:pPr>
      <w:moveTo w:id="80" w:author="Carles Garriga Berga" w:date="2024-02-29T18:41:00Z">
        <w:r>
          <w:rPr>
            <w:rFonts w:ascii="inherit" w:eastAsia="inherit" w:hAnsi="inherit" w:cs="inherit"/>
            <w:color w:val="212121"/>
            <w:sz w:val="20"/>
            <w:szCs w:val="20"/>
          </w:rPr>
          <w:t>This consent form is to ensure the privacy and confidentiality of participants involved in this research that explores the strategic integration of Artificial Intelligence (AI) into business practices, its impact on corporate sustainability, and Corporate Social Responsibility (CSR) initiatives.</w:t>
        </w:r>
      </w:moveTo>
    </w:p>
    <w:p w14:paraId="37258C8C"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81" w:author="Carles Garriga Berga" w:date="2024-02-29T18:41:00Z"/>
          <w:rFonts w:ascii="inherit" w:eastAsia="inherit" w:hAnsi="inherit" w:cs="inherit"/>
          <w:color w:val="212121"/>
          <w:sz w:val="20"/>
          <w:szCs w:val="20"/>
        </w:rPr>
      </w:pPr>
    </w:p>
    <w:p w14:paraId="368D96A0"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To w:id="82" w:author="Carles Garriga Berga" w:date="2024-02-29T18:41:00Z"/>
          <w:rFonts w:ascii="inherit" w:eastAsia="inherit" w:hAnsi="inherit" w:cs="inherit"/>
          <w:color w:val="212121"/>
          <w:sz w:val="20"/>
          <w:szCs w:val="20"/>
        </w:rPr>
      </w:pPr>
      <w:moveTo w:id="83" w:author="Carles Garriga Berga" w:date="2024-02-29T18:41:00Z">
        <w:r>
          <w:rPr>
            <w:rFonts w:ascii="inherit" w:eastAsia="inherit" w:hAnsi="inherit" w:cs="inherit"/>
            <w:color w:val="212121"/>
            <w:sz w:val="20"/>
            <w:szCs w:val="20"/>
          </w:rPr>
          <w:t>I agree in the context of the mentioned project on an interview.</w:t>
        </w:r>
      </w:moveTo>
    </w:p>
    <w:p w14:paraId="70D841B4"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84" w:author="Carles Garriga Berga" w:date="2024-02-29T18:41:00Z"/>
          <w:rFonts w:ascii="inherit" w:eastAsia="inherit" w:hAnsi="inherit" w:cs="inherit"/>
          <w:color w:val="212121"/>
          <w:sz w:val="20"/>
          <w:szCs w:val="20"/>
        </w:rPr>
      </w:pPr>
    </w:p>
    <w:p w14:paraId="335D7E78" w14:textId="77777777" w:rsidR="00B6463E" w:rsidRDefault="00B6463E" w:rsidP="00B6463E">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85" w:author="Carles Garriga Berga" w:date="2024-02-29T18:41:00Z"/>
          <w:rFonts w:ascii="inherit" w:eastAsia="inherit" w:hAnsi="inherit" w:cs="inherit"/>
          <w:color w:val="212121"/>
          <w:sz w:val="20"/>
          <w:szCs w:val="20"/>
        </w:rPr>
      </w:pPr>
      <w:moveTo w:id="86" w:author="Carles Garriga Berga" w:date="2024-02-29T18:41:00Z">
        <w:r>
          <w:rPr>
            <w:rFonts w:ascii="inherit" w:eastAsia="inherit" w:hAnsi="inherit" w:cs="inherit"/>
            <w:color w:val="212121"/>
            <w:sz w:val="20"/>
            <w:szCs w:val="20"/>
          </w:rPr>
          <w:t xml:space="preserve">Yes </w:t>
        </w:r>
      </w:moveTo>
    </w:p>
    <w:p w14:paraId="24C9809C" w14:textId="77777777" w:rsidR="00B6463E" w:rsidRDefault="00B6463E" w:rsidP="00B6463E">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87" w:author="Carles Garriga Berga" w:date="2024-02-29T18:41:00Z"/>
          <w:rFonts w:ascii="inherit" w:eastAsia="inherit" w:hAnsi="inherit" w:cs="inherit"/>
          <w:color w:val="212121"/>
          <w:sz w:val="20"/>
          <w:szCs w:val="20"/>
        </w:rPr>
      </w:pPr>
      <w:moveTo w:id="88" w:author="Carles Garriga Berga" w:date="2024-02-29T18:41:00Z">
        <w:r>
          <w:rPr>
            <w:rFonts w:ascii="inherit" w:eastAsia="inherit" w:hAnsi="inherit" w:cs="inherit"/>
            <w:color w:val="212121"/>
            <w:sz w:val="20"/>
            <w:szCs w:val="20"/>
          </w:rPr>
          <w:t>No</w:t>
        </w:r>
      </w:moveTo>
    </w:p>
    <w:p w14:paraId="6157B14B"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89" w:author="Carles Garriga Berga" w:date="2024-02-29T18:41:00Z"/>
          <w:rFonts w:ascii="inherit" w:eastAsia="inherit" w:hAnsi="inherit" w:cs="inherit"/>
          <w:color w:val="212121"/>
          <w:sz w:val="20"/>
          <w:szCs w:val="20"/>
        </w:rPr>
      </w:pPr>
    </w:p>
    <w:p w14:paraId="7C39752A" w14:textId="20FED5A3"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Carles Garriga Berga" w:date="2024-02-29T18:42:00Z"/>
          <w:rFonts w:ascii="inherit" w:eastAsia="inherit" w:hAnsi="inherit" w:cs="inherit"/>
          <w:color w:val="212121"/>
          <w:sz w:val="20"/>
          <w:szCs w:val="20"/>
        </w:rPr>
      </w:pPr>
    </w:p>
    <w:p w14:paraId="6B56801D"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91" w:author="Carles Garriga Berga" w:date="2024-02-29T18:41:00Z"/>
          <w:rFonts w:ascii="inherit" w:eastAsia="inherit" w:hAnsi="inherit" w:cs="inherit"/>
          <w:color w:val="212121"/>
          <w:sz w:val="20"/>
          <w:szCs w:val="20"/>
        </w:rPr>
      </w:pPr>
    </w:p>
    <w:p w14:paraId="4350D42E"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92" w:author="Carles Garriga Berga" w:date="2024-02-29T18:41:00Z"/>
          <w:rFonts w:ascii="inherit" w:eastAsia="inherit" w:hAnsi="inherit" w:cs="inherit"/>
          <w:color w:val="212121"/>
          <w:sz w:val="20"/>
          <w:szCs w:val="20"/>
        </w:rPr>
      </w:pPr>
      <w:moveTo w:id="93" w:author="Carles Garriga Berga" w:date="2024-02-29T18:41:00Z">
        <w:r>
          <w:rPr>
            <w:rFonts w:ascii="inherit" w:eastAsia="inherit" w:hAnsi="inherit" w:cs="inherit"/>
            <w:color w:val="212121"/>
            <w:sz w:val="20"/>
            <w:szCs w:val="20"/>
          </w:rPr>
          <w:t>_____________________________________________</w:t>
        </w:r>
      </w:moveTo>
    </w:p>
    <w:p w14:paraId="0EE8AF5F" w14:textId="77777777" w:rsidR="00B6463E" w:rsidRDefault="00B6463E"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moveTo w:id="94" w:author="Carles Garriga Berga" w:date="2024-02-29T18:41:00Z"/>
        </w:rPr>
      </w:pPr>
      <w:moveTo w:id="95" w:author="Carles Garriga Berga" w:date="2024-02-29T18:41:00Z">
        <w:r>
          <w:rPr>
            <w:rFonts w:ascii="inherit" w:eastAsia="inherit" w:hAnsi="inherit" w:cs="inherit"/>
            <w:color w:val="212121"/>
            <w:sz w:val="20"/>
            <w:szCs w:val="20"/>
          </w:rPr>
          <w:t>First given name; Last name</w:t>
        </w:r>
      </w:moveTo>
    </w:p>
    <w:moveToRangeEnd w:id="66"/>
    <w:p w14:paraId="3FEDDBDB" w14:textId="23182678"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96" w:author="Carles Garriga Berga" w:date="2024-02-29T18:41:00Z"/>
          <w:rFonts w:ascii="inherit" w:eastAsia="inherit" w:hAnsi="inherit" w:cs="inherit"/>
          <w:color w:val="212121"/>
          <w:sz w:val="20"/>
          <w:szCs w:val="20"/>
        </w:rPr>
      </w:pPr>
    </w:p>
    <w:p w14:paraId="70888F20" w14:textId="77777777" w:rsidR="00B6463E" w:rsidRDefault="00B6463E" w:rsidP="009B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ins w:id="97" w:author="Carles Garriga Berga" w:date="2024-02-29T18:21:00Z"/>
          <w:rFonts w:ascii="inherit" w:eastAsia="inherit" w:hAnsi="inherit" w:cs="inherit"/>
          <w:color w:val="212121"/>
          <w:sz w:val="20"/>
          <w:szCs w:val="20"/>
        </w:rPr>
      </w:pPr>
    </w:p>
    <w:p w14:paraId="00000003" w14:textId="26C85E38"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del w:id="98" w:author="Carles Garriga Berga" w:date="2024-02-29T18:42:00Z"/>
          <w:rFonts w:ascii="inherit" w:eastAsia="inherit" w:hAnsi="inherit" w:cs="inherit"/>
          <w:color w:val="212121"/>
          <w:sz w:val="20"/>
          <w:szCs w:val="20"/>
        </w:rPr>
      </w:pPr>
      <w:del w:id="99" w:author="Carles Garriga Berga" w:date="2024-02-29T18:42:00Z">
        <w:r w:rsidDel="00B6463E">
          <w:rPr>
            <w:rFonts w:ascii="inherit" w:eastAsia="inherit" w:hAnsi="inherit" w:cs="inherit"/>
            <w:color w:val="212121"/>
            <w:sz w:val="20"/>
            <w:szCs w:val="20"/>
          </w:rPr>
          <w:delText>Project: Thesis: Aligning AI in Business Practices with Corporate Sustainability Goals</w:delText>
        </w:r>
      </w:del>
    </w:p>
    <w:p w14:paraId="00000004" w14:textId="5C2D3EED"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del w:id="100" w:author="Carles Garriga Berga" w:date="2024-02-29T18:42:00Z"/>
          <w:rFonts w:ascii="inherit" w:eastAsia="inherit" w:hAnsi="inherit" w:cs="inherit"/>
          <w:color w:val="212121"/>
          <w:sz w:val="20"/>
          <w:szCs w:val="20"/>
        </w:rPr>
      </w:pPr>
      <w:del w:id="101" w:author="Carles Garriga Berga" w:date="2024-02-29T18:42:00Z">
        <w:r w:rsidDel="00B6463E">
          <w:rPr>
            <w:rFonts w:ascii="inherit" w:eastAsia="inherit" w:hAnsi="inherit" w:cs="inherit"/>
            <w:color w:val="212121"/>
            <w:sz w:val="20"/>
            <w:szCs w:val="20"/>
          </w:rPr>
          <w:delText>I</w:delText>
        </w:r>
        <w:r w:rsidDel="00B6463E">
          <w:rPr>
            <w:rFonts w:ascii="inherit" w:eastAsia="inherit" w:hAnsi="inherit" w:cs="inherit"/>
            <w:color w:val="212121"/>
            <w:sz w:val="20"/>
            <w:szCs w:val="20"/>
          </w:rPr>
          <w:delText>mplementing institution: LaSalle BCN</w:delText>
        </w:r>
      </w:del>
    </w:p>
    <w:p w14:paraId="00000005" w14:textId="324C5AD1"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del w:id="102" w:author="Carles Garriga Berga" w:date="2024-02-29T18:42:00Z"/>
          <w:rFonts w:ascii="inherit" w:eastAsia="inherit" w:hAnsi="inherit" w:cs="inherit"/>
          <w:color w:val="212121"/>
          <w:sz w:val="20"/>
          <w:szCs w:val="20"/>
        </w:rPr>
      </w:pPr>
      <w:del w:id="103" w:author="Carles Garriga Berga" w:date="2024-02-29T18:42:00Z">
        <w:r w:rsidDel="00B6463E">
          <w:rPr>
            <w:rFonts w:ascii="inherit" w:eastAsia="inherit" w:hAnsi="inherit" w:cs="inherit"/>
            <w:color w:val="212121"/>
            <w:sz w:val="20"/>
            <w:szCs w:val="20"/>
          </w:rPr>
          <w:delText>Interviewer / Interviewer: Jonathan Thangadurai Selvaraj</w:delText>
        </w:r>
      </w:del>
    </w:p>
    <w:p w14:paraId="00000006" w14:textId="77777777" w:rsidR="00C95561"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inherit" w:eastAsia="inherit" w:hAnsi="inherit" w:cs="inherit"/>
          <w:color w:val="212121"/>
          <w:sz w:val="20"/>
          <w:szCs w:val="20"/>
        </w:rPr>
      </w:pPr>
      <w:r>
        <w:rPr>
          <w:rFonts w:ascii="inherit" w:eastAsia="inherit" w:hAnsi="inherit" w:cs="inherit"/>
          <w:color w:val="212121"/>
          <w:sz w:val="20"/>
          <w:szCs w:val="20"/>
        </w:rPr>
        <w:t xml:space="preserve">Interview Date: </w:t>
      </w:r>
    </w:p>
    <w:p w14:paraId="00000007"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p>
    <w:p w14:paraId="00000008" w14:textId="77777777" w:rsidR="00C95561"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r>
        <w:rPr>
          <w:rFonts w:ascii="inherit" w:eastAsia="inherit" w:hAnsi="inherit" w:cs="inherit"/>
          <w:color w:val="212121"/>
          <w:sz w:val="20"/>
          <w:szCs w:val="20"/>
        </w:rPr>
        <w:t>Description of the project (please tick as appropriate):</w:t>
      </w:r>
    </w:p>
    <w:p w14:paraId="00000009"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p>
    <w:p w14:paraId="0000000A" w14:textId="77777777" w:rsidR="00C95561" w:rsidRDefault="00474C73">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r>
        <w:rPr>
          <w:rFonts w:ascii="inherit" w:eastAsia="inherit" w:hAnsi="inherit" w:cs="inherit"/>
          <w:color w:val="212121"/>
          <w:sz w:val="20"/>
          <w:szCs w:val="20"/>
        </w:rPr>
        <w:t>oral explanation</w:t>
      </w:r>
    </w:p>
    <w:p w14:paraId="0000000B" w14:textId="77777777" w:rsidR="00C95561" w:rsidRDefault="00474C73">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r>
        <w:rPr>
          <w:rFonts w:ascii="inherit" w:eastAsia="inherit" w:hAnsi="inherit" w:cs="inherit"/>
          <w:color w:val="212121"/>
          <w:sz w:val="20"/>
          <w:szCs w:val="20"/>
        </w:rPr>
        <w:t>written explanation</w:t>
      </w:r>
    </w:p>
    <w:p w14:paraId="0000000C"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rPr>
      </w:pPr>
    </w:p>
    <w:p w14:paraId="0000000D" w14:textId="4A7DCC86"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04" w:author="Carles Garriga Berga" w:date="2024-02-29T18:39:00Z"/>
          <w:rFonts w:ascii="inherit" w:eastAsia="inherit" w:hAnsi="inherit" w:cs="inherit"/>
          <w:color w:val="212121"/>
          <w:sz w:val="20"/>
          <w:szCs w:val="20"/>
        </w:rPr>
      </w:pPr>
      <w:del w:id="105" w:author="Carles Garriga Berga" w:date="2024-02-29T18:39:00Z">
        <w:r w:rsidDel="00B6463E">
          <w:rPr>
            <w:rFonts w:ascii="inherit" w:eastAsia="inherit" w:hAnsi="inherit" w:cs="inherit"/>
            <w:color w:val="212121"/>
            <w:sz w:val="20"/>
            <w:szCs w:val="20"/>
          </w:rPr>
          <w:delText>The interviews will be recorded using a digital recording device and may also be documented in writing by the research team. To ensure the confidentiality of the interviewees, all information that could potentially identify individuals will be anonymized o</w:delText>
        </w:r>
        <w:r w:rsidDel="00B6463E">
          <w:rPr>
            <w:rFonts w:ascii="inherit" w:eastAsia="inherit" w:hAnsi="inherit" w:cs="inherit"/>
            <w:color w:val="212121"/>
            <w:sz w:val="20"/>
            <w:szCs w:val="20"/>
          </w:rPr>
          <w:delText>r removed from the transcripts. Excerpts from the interviews may be cited in scientific publications but will be presented in a manner that maintains the anonymity of the participants and prevents the overall context from leading to identification.</w:delText>
        </w:r>
      </w:del>
    </w:p>
    <w:p w14:paraId="0000000E" w14:textId="571C1CF3" w:rsidR="00C95561" w:rsidDel="00B6463E"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06" w:author="Carles Garriga Berga" w:date="2024-02-29T18:39:00Z"/>
          <w:rFonts w:ascii="inherit" w:eastAsia="inherit" w:hAnsi="inherit" w:cs="inherit"/>
          <w:color w:val="212121"/>
          <w:sz w:val="20"/>
          <w:szCs w:val="20"/>
        </w:rPr>
      </w:pPr>
    </w:p>
    <w:p w14:paraId="0000000F" w14:textId="05FC1303"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From w:id="107" w:author="Carles Garriga Berga" w:date="2024-02-29T18:39:00Z"/>
          <w:rFonts w:ascii="inherit" w:eastAsia="inherit" w:hAnsi="inherit" w:cs="inherit"/>
          <w:color w:val="212121"/>
          <w:sz w:val="20"/>
          <w:szCs w:val="20"/>
        </w:rPr>
      </w:pPr>
      <w:moveFromRangeStart w:id="108" w:author="Carles Garriga Berga" w:date="2024-02-29T18:39:00Z" w:name="move160124374"/>
      <w:moveFrom w:id="109" w:author="Carles Garriga Berga" w:date="2024-02-29T18:39:00Z">
        <w:r w:rsidDel="00B6463E">
          <w:rPr>
            <w:rFonts w:ascii="inherit" w:eastAsia="inherit" w:hAnsi="inherit" w:cs="inherit"/>
            <w:color w:val="212121"/>
            <w:sz w:val="20"/>
            <w:szCs w:val="20"/>
          </w:rPr>
          <w:t>Person</w:t>
        </w:r>
        <w:r w:rsidDel="00B6463E">
          <w:rPr>
            <w:rFonts w:ascii="inherit" w:eastAsia="inherit" w:hAnsi="inherit" w:cs="inherit"/>
            <w:color w:val="212121"/>
            <w:sz w:val="20"/>
            <w:szCs w:val="20"/>
          </w:rPr>
          <w:t>al contact details will be stored separately from the interview data and will be inaccessible to unauthorized parties. Once the research project is completed, all contact information will be automatically deleted.</w:t>
        </w:r>
      </w:moveFrom>
    </w:p>
    <w:moveFromRangeEnd w:id="108"/>
    <w:p w14:paraId="00000010"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inherit" w:hAnsi="inherit" w:cs="inherit"/>
          <w:color w:val="212121"/>
          <w:sz w:val="20"/>
          <w:szCs w:val="20"/>
        </w:rPr>
      </w:pPr>
    </w:p>
    <w:p w14:paraId="00000011" w14:textId="7DE55650" w:rsidR="00C95561" w:rsidDel="00B6463E" w:rsidRDefault="0047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moveFrom w:id="110" w:author="Carles Garriga Berga" w:date="2024-02-29T18:40:00Z"/>
          <w:rFonts w:ascii="inherit" w:eastAsia="inherit" w:hAnsi="inherit" w:cs="inherit"/>
          <w:color w:val="212121"/>
          <w:sz w:val="20"/>
          <w:szCs w:val="20"/>
        </w:rPr>
      </w:pPr>
      <w:moveFromRangeStart w:id="111" w:author="Carles Garriga Berga" w:date="2024-02-29T18:40:00Z" w:name="move160124429"/>
      <w:moveFrom w:id="112" w:author="Carles Garriga Berga" w:date="2024-02-29T18:40:00Z">
        <w:r w:rsidDel="00B6463E">
          <w:rPr>
            <w:rFonts w:ascii="inherit" w:eastAsia="inherit" w:hAnsi="inherit" w:cs="inherit"/>
            <w:color w:val="212121"/>
            <w:sz w:val="20"/>
            <w:szCs w:val="20"/>
          </w:rPr>
          <w:t>Participation in the interviews is entire</w:t>
        </w:r>
        <w:r w:rsidDel="00B6463E">
          <w:rPr>
            <w:rFonts w:ascii="inherit" w:eastAsia="inherit" w:hAnsi="inherit" w:cs="inherit"/>
            <w:color w:val="212121"/>
            <w:sz w:val="20"/>
            <w:szCs w:val="20"/>
          </w:rPr>
          <w:t>ly voluntary. Interviewees have the right to withdraw from the interview at any time, decline further participation, and retract their consent for the recording and transcription of their interviews without facing any consequences.</w:t>
        </w:r>
      </w:moveFrom>
    </w:p>
    <w:moveFromRangeEnd w:id="111"/>
    <w:p w14:paraId="00000012" w14:textId="77777777" w:rsidR="00C95561" w:rsidRDefault="00C9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inherit" w:hAnsi="inherit" w:cs="inherit"/>
          <w:color w:val="212121"/>
          <w:sz w:val="20"/>
          <w:szCs w:val="20"/>
        </w:rPr>
      </w:pPr>
    </w:p>
    <w:p w14:paraId="00000013" w14:textId="0C0C4819"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13" w:author="Carles Garriga Berga" w:date="2024-02-29T18:42:00Z"/>
          <w:moveFrom w:id="114" w:author="Carles Garriga Berga" w:date="2024-02-29T18:41:00Z"/>
          <w:rFonts w:ascii="inherit" w:eastAsia="inherit" w:hAnsi="inherit" w:cs="inherit"/>
          <w:color w:val="212121"/>
          <w:sz w:val="20"/>
          <w:szCs w:val="20"/>
        </w:rPr>
        <w:pPrChange w:id="115"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del w:id="116" w:author="Carles Garriga Berga" w:date="2024-02-29T18:42:00Z">
        <w:r w:rsidDel="00B6463E">
          <w:rPr>
            <w:rFonts w:ascii="inherit" w:eastAsia="inherit" w:hAnsi="inherit" w:cs="inherit"/>
            <w:color w:val="212121"/>
            <w:sz w:val="20"/>
            <w:szCs w:val="20"/>
          </w:rPr>
          <w:delText>This research project a</w:delText>
        </w:r>
        <w:r w:rsidDel="00B6463E">
          <w:rPr>
            <w:rFonts w:ascii="inherit" w:eastAsia="inherit" w:hAnsi="inherit" w:cs="inherit"/>
            <w:color w:val="212121"/>
            <w:sz w:val="20"/>
            <w:szCs w:val="20"/>
          </w:rPr>
          <w:delText xml:space="preserve">dheres to the General Data Protection Regulation </w:delText>
        </w:r>
        <w:r w:rsidDel="00B6463E">
          <w:rPr>
            <w:rFonts w:ascii="inherit" w:eastAsia="inherit" w:hAnsi="inherit" w:cs="inherit"/>
            <w:b/>
            <w:color w:val="212121"/>
            <w:sz w:val="20"/>
            <w:szCs w:val="20"/>
          </w:rPr>
          <w:delText>(EU) 2016/679 (GDPR)</w:delText>
        </w:r>
        <w:r w:rsidDel="00B6463E">
          <w:rPr>
            <w:rFonts w:ascii="inherit" w:eastAsia="inherit" w:hAnsi="inherit" w:cs="inherit"/>
            <w:color w:val="212121"/>
            <w:sz w:val="20"/>
            <w:szCs w:val="20"/>
          </w:rPr>
          <w:delText xml:space="preserve"> to ensure the protection of your personal data. </w:delText>
        </w:r>
      </w:del>
      <w:moveFromRangeStart w:id="117" w:author="Carles Garriga Berga" w:date="2024-02-29T18:41:00Z" w:name="move160124498"/>
      <w:moveFrom w:id="118" w:author="Carles Garriga Berga" w:date="2024-02-29T18:41:00Z">
        <w:del w:id="119" w:author="Carles Garriga Berga" w:date="2024-02-29T18:42:00Z">
          <w:r w:rsidDel="00B6463E">
            <w:rPr>
              <w:rFonts w:ascii="inherit" w:eastAsia="inherit" w:hAnsi="inherit" w:cs="inherit"/>
              <w:color w:val="212121"/>
              <w:sz w:val="20"/>
              <w:szCs w:val="20"/>
            </w:rPr>
            <w:delText>As a participant, you have the following rights:</w:delText>
          </w:r>
        </w:del>
      </w:moveFrom>
    </w:p>
    <w:p w14:paraId="00000014" w14:textId="4E36A08D"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20" w:author="Carles Garriga Berga" w:date="2024-02-29T18:42:00Z"/>
          <w:moveFrom w:id="121" w:author="Carles Garriga Berga" w:date="2024-02-29T18:41:00Z"/>
          <w:rFonts w:ascii="inherit" w:eastAsia="inherit" w:hAnsi="inherit" w:cs="inherit"/>
          <w:color w:val="212121"/>
          <w:sz w:val="20"/>
          <w:szCs w:val="20"/>
        </w:rPr>
        <w:pPrChange w:id="122"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p>
    <w:p w14:paraId="00000015" w14:textId="25B4089E"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23" w:author="Carles Garriga Berga" w:date="2024-02-29T18:42:00Z"/>
          <w:moveFrom w:id="124" w:author="Carles Garriga Berga" w:date="2024-02-29T18:41:00Z"/>
          <w:rFonts w:ascii="inherit" w:eastAsia="inherit" w:hAnsi="inherit" w:cs="inherit"/>
          <w:color w:val="212121"/>
          <w:sz w:val="20"/>
          <w:szCs w:val="20"/>
        </w:rPr>
        <w:pPrChange w:id="125" w:author="Carles Garriga Berga" w:date="2024-02-29T18:41:00Z">
          <w:pPr>
            <w:numPr>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pPr>
        </w:pPrChange>
      </w:pPr>
      <w:moveFrom w:id="126" w:author="Carles Garriga Berga" w:date="2024-02-29T18:41:00Z">
        <w:del w:id="127" w:author="Carles Garriga Berga" w:date="2024-02-29T18:42:00Z">
          <w:r w:rsidDel="00B6463E">
            <w:rPr>
              <w:rFonts w:ascii="inherit" w:eastAsia="inherit" w:hAnsi="inherit" w:cs="inherit"/>
              <w:color w:val="212121"/>
              <w:sz w:val="20"/>
              <w:szCs w:val="20"/>
            </w:rPr>
            <w:delText>Right to Withdraw: You may withdraw from the study at any time without reason and withou</w:delText>
          </w:r>
          <w:r w:rsidDel="00B6463E">
            <w:rPr>
              <w:rFonts w:ascii="inherit" w:eastAsia="inherit" w:hAnsi="inherit" w:cs="inherit"/>
              <w:color w:val="212121"/>
              <w:sz w:val="20"/>
              <w:szCs w:val="20"/>
            </w:rPr>
            <w:delText>t incurring any disadvantages.</w:delText>
          </w:r>
        </w:del>
      </w:moveFrom>
    </w:p>
    <w:p w14:paraId="00000016" w14:textId="5B90F7E8"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28" w:author="Carles Garriga Berga" w:date="2024-02-29T18:42:00Z"/>
          <w:moveFrom w:id="129" w:author="Carles Garriga Berga" w:date="2024-02-29T18:41:00Z"/>
          <w:rFonts w:ascii="inherit" w:eastAsia="inherit" w:hAnsi="inherit" w:cs="inherit"/>
          <w:color w:val="212121"/>
          <w:sz w:val="20"/>
          <w:szCs w:val="20"/>
        </w:rPr>
        <w:pPrChange w:id="130" w:author="Carles Garriga Berga" w:date="2024-02-29T18:41:00Z">
          <w:pPr>
            <w:numPr>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pPr>
        </w:pPrChange>
      </w:pPr>
      <w:moveFrom w:id="131" w:author="Carles Garriga Berga" w:date="2024-02-29T18:41:00Z">
        <w:del w:id="132" w:author="Carles Garriga Berga" w:date="2024-02-29T18:42:00Z">
          <w:r w:rsidDel="00B6463E">
            <w:rPr>
              <w:rFonts w:ascii="inherit" w:eastAsia="inherit" w:hAnsi="inherit" w:cs="inherit"/>
              <w:color w:val="212121"/>
              <w:sz w:val="20"/>
              <w:szCs w:val="20"/>
            </w:rPr>
            <w:delText>Right to Data Destruction: You have the right to request the destruction of any personal data related to your participation in the study.</w:delText>
          </w:r>
        </w:del>
      </w:moveFrom>
    </w:p>
    <w:p w14:paraId="00000017" w14:textId="5A89702F"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33" w:author="Carles Garriga Berga" w:date="2024-02-29T18:42:00Z"/>
          <w:moveFrom w:id="134" w:author="Carles Garriga Berga" w:date="2024-02-29T18:41:00Z"/>
          <w:rFonts w:ascii="inherit" w:eastAsia="inherit" w:hAnsi="inherit" w:cs="inherit"/>
          <w:color w:val="212121"/>
          <w:sz w:val="20"/>
          <w:szCs w:val="20"/>
        </w:rPr>
        <w:pPrChange w:id="135" w:author="Carles Garriga Berga" w:date="2024-02-29T18:41:00Z">
          <w:pPr>
            <w:numPr>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pPr>
        </w:pPrChange>
      </w:pPr>
      <w:moveFrom w:id="136" w:author="Carles Garriga Berga" w:date="2024-02-29T18:41:00Z">
        <w:del w:id="137" w:author="Carles Garriga Berga" w:date="2024-02-29T18:42:00Z">
          <w:r w:rsidDel="00B6463E">
            <w:rPr>
              <w:rFonts w:ascii="inherit" w:eastAsia="inherit" w:hAnsi="inherit" w:cs="inherit"/>
              <w:color w:val="212121"/>
              <w:sz w:val="20"/>
              <w:szCs w:val="20"/>
            </w:rPr>
            <w:delText>Right to Data Removal: You may request that your data be removed from the project at an</w:delText>
          </w:r>
          <w:r w:rsidDel="00B6463E">
            <w:rPr>
              <w:rFonts w:ascii="inherit" w:eastAsia="inherit" w:hAnsi="inherit" w:cs="inherit"/>
              <w:color w:val="212121"/>
              <w:sz w:val="20"/>
              <w:szCs w:val="20"/>
            </w:rPr>
            <w:delText>y point, ensuring that it will not be used in future analyses or publications.</w:delText>
          </w:r>
        </w:del>
      </w:moveFrom>
    </w:p>
    <w:p w14:paraId="00000018" w14:textId="65A19A88"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38" w:author="Carles Garriga Berga" w:date="2024-02-29T18:42:00Z"/>
          <w:moveFrom w:id="139" w:author="Carles Garriga Berga" w:date="2024-02-29T18:41:00Z"/>
          <w:rFonts w:ascii="inherit" w:eastAsia="inherit" w:hAnsi="inherit" w:cs="inherit"/>
          <w:color w:val="212121"/>
          <w:sz w:val="20"/>
          <w:szCs w:val="20"/>
        </w:rPr>
        <w:pPrChange w:id="140"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p>
    <w:p w14:paraId="00000019" w14:textId="3AE57361"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41" w:author="Carles Garriga Berga" w:date="2024-02-29T18:42:00Z"/>
          <w:moveFrom w:id="142" w:author="Carles Garriga Berga" w:date="2024-02-29T18:41:00Z"/>
          <w:rFonts w:ascii="inherit" w:eastAsia="inherit" w:hAnsi="inherit" w:cs="inherit"/>
          <w:color w:val="212121"/>
          <w:sz w:val="20"/>
          <w:szCs w:val="20"/>
        </w:rPr>
        <w:pPrChange w:id="143"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moveFrom w:id="144" w:author="Carles Garriga Berga" w:date="2024-02-29T18:41:00Z">
        <w:del w:id="145" w:author="Carles Garriga Berga" w:date="2024-02-29T18:42:00Z">
          <w:r w:rsidDel="00B6463E">
            <w:rPr>
              <w:rFonts w:ascii="inherit" w:eastAsia="inherit" w:hAnsi="inherit" w:cs="inherit"/>
              <w:color w:val="212121"/>
              <w:sz w:val="20"/>
              <w:szCs w:val="20"/>
            </w:rPr>
            <w:delText>Your personal data will be processed only for the purposes of this research project, and all necessary measures have been implemented to safeguard your privacy and the confiden</w:delText>
          </w:r>
          <w:r w:rsidDel="00B6463E">
            <w:rPr>
              <w:rFonts w:ascii="inherit" w:eastAsia="inherit" w:hAnsi="inherit" w:cs="inherit"/>
              <w:color w:val="212121"/>
              <w:sz w:val="20"/>
              <w:szCs w:val="20"/>
            </w:rPr>
            <w:delText>tiality of your data.</w:delText>
          </w:r>
        </w:del>
      </w:moveFrom>
    </w:p>
    <w:p w14:paraId="0000001A" w14:textId="0F88206A"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46" w:author="Carles Garriga Berga" w:date="2024-02-29T18:42:00Z"/>
          <w:moveFrom w:id="147" w:author="Carles Garriga Berga" w:date="2024-02-29T18:41:00Z"/>
          <w:rFonts w:ascii="inherit" w:eastAsia="inherit" w:hAnsi="inherit" w:cs="inherit"/>
          <w:color w:val="212121"/>
          <w:sz w:val="20"/>
          <w:szCs w:val="20"/>
        </w:rPr>
        <w:pPrChange w:id="148"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p>
    <w:p w14:paraId="0000001B" w14:textId="79BD43D5"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49" w:author="Carles Garriga Berga" w:date="2024-02-29T18:42:00Z"/>
          <w:moveFrom w:id="150" w:author="Carles Garriga Berga" w:date="2024-02-29T18:41:00Z"/>
          <w:rFonts w:ascii="inherit" w:eastAsia="inherit" w:hAnsi="inherit" w:cs="inherit"/>
          <w:color w:val="212121"/>
          <w:sz w:val="20"/>
          <w:szCs w:val="20"/>
        </w:rPr>
        <w:pPrChange w:id="151"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moveFrom w:id="152" w:author="Carles Garriga Berga" w:date="2024-02-29T18:41:00Z">
        <w:del w:id="153" w:author="Carles Garriga Berga" w:date="2024-02-29T18:42:00Z">
          <w:r w:rsidDel="00B6463E">
            <w:rPr>
              <w:rFonts w:ascii="inherit" w:eastAsia="inherit" w:hAnsi="inherit" w:cs="inherit"/>
              <w:color w:val="212121"/>
              <w:sz w:val="20"/>
              <w:szCs w:val="20"/>
            </w:rPr>
            <w:delText>This consent form is to ensure the privacy and confidentiality of participants involved in this research that explores the strategic integration of Artificial Intelligence (AI) into business practices, its impact on corporate sustain</w:delText>
          </w:r>
          <w:r w:rsidDel="00B6463E">
            <w:rPr>
              <w:rFonts w:ascii="inherit" w:eastAsia="inherit" w:hAnsi="inherit" w:cs="inherit"/>
              <w:color w:val="212121"/>
              <w:sz w:val="20"/>
              <w:szCs w:val="20"/>
            </w:rPr>
            <w:delText>ability, and Corporate Social Responsibility (CSR) initiatives.</w:delText>
          </w:r>
        </w:del>
      </w:moveFrom>
    </w:p>
    <w:p w14:paraId="0000001C" w14:textId="6CE02E6C"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54" w:author="Carles Garriga Berga" w:date="2024-02-29T18:42:00Z"/>
          <w:moveFrom w:id="155" w:author="Carles Garriga Berga" w:date="2024-02-29T18:41:00Z"/>
          <w:rFonts w:ascii="inherit" w:eastAsia="inherit" w:hAnsi="inherit" w:cs="inherit"/>
          <w:color w:val="212121"/>
          <w:sz w:val="20"/>
          <w:szCs w:val="20"/>
        </w:rPr>
        <w:pPrChange w:id="156"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p>
    <w:p w14:paraId="0000001D" w14:textId="19445018"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57" w:author="Carles Garriga Berga" w:date="2024-02-29T18:42:00Z"/>
          <w:moveFrom w:id="158" w:author="Carles Garriga Berga" w:date="2024-02-29T18:41:00Z"/>
          <w:rFonts w:ascii="inherit" w:eastAsia="inherit" w:hAnsi="inherit" w:cs="inherit"/>
          <w:color w:val="212121"/>
          <w:sz w:val="20"/>
          <w:szCs w:val="20"/>
        </w:rPr>
        <w:pPrChange w:id="159"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moveFrom w:id="160" w:author="Carles Garriga Berga" w:date="2024-02-29T18:41:00Z">
        <w:del w:id="161" w:author="Carles Garriga Berga" w:date="2024-02-29T18:42:00Z">
          <w:r w:rsidDel="00B6463E">
            <w:rPr>
              <w:rFonts w:ascii="inherit" w:eastAsia="inherit" w:hAnsi="inherit" w:cs="inherit"/>
              <w:color w:val="212121"/>
              <w:sz w:val="20"/>
              <w:szCs w:val="20"/>
            </w:rPr>
            <w:delText>I agree in the context of the mentioned project on an interview.</w:delText>
          </w:r>
        </w:del>
      </w:moveFrom>
    </w:p>
    <w:p w14:paraId="0000001E" w14:textId="6CC15DB1"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62" w:author="Carles Garriga Berga" w:date="2024-02-29T18:42:00Z"/>
          <w:moveFrom w:id="163" w:author="Carles Garriga Berga" w:date="2024-02-29T18:41:00Z"/>
          <w:rFonts w:ascii="inherit" w:eastAsia="inherit" w:hAnsi="inherit" w:cs="inherit"/>
          <w:color w:val="212121"/>
          <w:sz w:val="20"/>
          <w:szCs w:val="20"/>
        </w:rPr>
        <w:pPrChange w:id="164"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0000001F" w14:textId="5B852018"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65" w:author="Carles Garriga Berga" w:date="2024-02-29T18:42:00Z"/>
          <w:moveFrom w:id="166" w:author="Carles Garriga Berga" w:date="2024-02-29T18:41:00Z"/>
          <w:rFonts w:ascii="inherit" w:eastAsia="inherit" w:hAnsi="inherit" w:cs="inherit"/>
          <w:color w:val="212121"/>
          <w:sz w:val="20"/>
          <w:szCs w:val="20"/>
        </w:rPr>
        <w:pPrChange w:id="167" w:author="Carles Garriga Berga" w:date="2024-02-29T18:41:00Z">
          <w:pPr>
            <w:numPr>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pPr>
        </w:pPrChange>
      </w:pPr>
      <w:moveFrom w:id="168" w:author="Carles Garriga Berga" w:date="2024-02-29T18:41:00Z">
        <w:del w:id="169" w:author="Carles Garriga Berga" w:date="2024-02-29T18:42:00Z">
          <w:r w:rsidDel="00B6463E">
            <w:rPr>
              <w:rFonts w:ascii="inherit" w:eastAsia="inherit" w:hAnsi="inherit" w:cs="inherit"/>
              <w:color w:val="212121"/>
              <w:sz w:val="20"/>
              <w:szCs w:val="20"/>
            </w:rPr>
            <w:delText xml:space="preserve">Yes </w:delText>
          </w:r>
        </w:del>
      </w:moveFrom>
    </w:p>
    <w:p w14:paraId="00000020" w14:textId="66A658AD"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70" w:author="Carles Garriga Berga" w:date="2024-02-29T18:42:00Z"/>
          <w:moveFrom w:id="171" w:author="Carles Garriga Berga" w:date="2024-02-29T18:41:00Z"/>
          <w:rFonts w:ascii="inherit" w:eastAsia="inherit" w:hAnsi="inherit" w:cs="inherit"/>
          <w:color w:val="212121"/>
          <w:sz w:val="20"/>
          <w:szCs w:val="20"/>
        </w:rPr>
        <w:pPrChange w:id="172" w:author="Carles Garriga Berga" w:date="2024-02-29T18:41:00Z">
          <w:pPr>
            <w:numPr>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pPr>
        </w:pPrChange>
      </w:pPr>
      <w:moveFrom w:id="173" w:author="Carles Garriga Berga" w:date="2024-02-29T18:41:00Z">
        <w:del w:id="174" w:author="Carles Garriga Berga" w:date="2024-02-29T18:42:00Z">
          <w:r w:rsidDel="00B6463E">
            <w:rPr>
              <w:rFonts w:ascii="inherit" w:eastAsia="inherit" w:hAnsi="inherit" w:cs="inherit"/>
              <w:color w:val="212121"/>
              <w:sz w:val="20"/>
              <w:szCs w:val="20"/>
            </w:rPr>
            <w:delText>No</w:delText>
          </w:r>
        </w:del>
      </w:moveFrom>
    </w:p>
    <w:p w14:paraId="00000021" w14:textId="16A4E1D5"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75" w:author="Carles Garriga Berga" w:date="2024-02-29T18:42:00Z"/>
          <w:moveFrom w:id="176" w:author="Carles Garriga Berga" w:date="2024-02-29T18:41:00Z"/>
          <w:rFonts w:ascii="inherit" w:eastAsia="inherit" w:hAnsi="inherit" w:cs="inherit"/>
          <w:color w:val="212121"/>
          <w:sz w:val="20"/>
          <w:szCs w:val="20"/>
        </w:rPr>
        <w:pPrChange w:id="177"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00000022" w14:textId="4E785AF4" w:rsidR="00C95561" w:rsidDel="00B6463E" w:rsidRDefault="00C95561"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78" w:author="Carles Garriga Berga" w:date="2024-02-29T18:42:00Z"/>
          <w:moveFrom w:id="179" w:author="Carles Garriga Berga" w:date="2024-02-29T18:41:00Z"/>
          <w:rFonts w:ascii="inherit" w:eastAsia="inherit" w:hAnsi="inherit" w:cs="inherit"/>
          <w:color w:val="212121"/>
          <w:sz w:val="20"/>
          <w:szCs w:val="20"/>
        </w:rPr>
        <w:pPrChange w:id="180"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00000023" w14:textId="723D6422" w:rsidR="00C95561" w:rsidDel="00B6463E"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181" w:author="Carles Garriga Berga" w:date="2024-02-29T18:42:00Z"/>
          <w:moveFrom w:id="182" w:author="Carles Garriga Berga" w:date="2024-02-29T18:41:00Z"/>
          <w:rFonts w:ascii="inherit" w:eastAsia="inherit" w:hAnsi="inherit" w:cs="inherit"/>
          <w:color w:val="212121"/>
          <w:sz w:val="20"/>
          <w:szCs w:val="20"/>
        </w:rPr>
        <w:pPrChange w:id="183" w:author="Carles Garriga Berga" w:date="2024-02-29T18:4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moveFrom w:id="184" w:author="Carles Garriga Berga" w:date="2024-02-29T18:41:00Z">
        <w:del w:id="185" w:author="Carles Garriga Berga" w:date="2024-02-29T18:42:00Z">
          <w:r w:rsidDel="00B6463E">
            <w:rPr>
              <w:rFonts w:ascii="inherit" w:eastAsia="inherit" w:hAnsi="inherit" w:cs="inherit"/>
              <w:color w:val="212121"/>
              <w:sz w:val="20"/>
              <w:szCs w:val="20"/>
            </w:rPr>
            <w:delText>_____________________________________________</w:delText>
          </w:r>
        </w:del>
      </w:moveFrom>
    </w:p>
    <w:p w14:paraId="00000024" w14:textId="38375C85" w:rsidR="00C95561" w:rsidRDefault="00474C73" w:rsidP="00B6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86" w:name="_heading=h.gjdgxs" w:colFirst="0" w:colLast="0"/>
      <w:bookmarkEnd w:id="186"/>
      <w:moveFrom w:id="187" w:author="Carles Garriga Berga" w:date="2024-02-29T18:41:00Z">
        <w:del w:id="188" w:author="Carles Garriga Berga" w:date="2024-02-29T18:42:00Z">
          <w:r w:rsidDel="00B6463E">
            <w:rPr>
              <w:rFonts w:ascii="inherit" w:eastAsia="inherit" w:hAnsi="inherit" w:cs="inherit"/>
              <w:color w:val="212121"/>
              <w:sz w:val="20"/>
              <w:szCs w:val="20"/>
            </w:rPr>
            <w:delText>First given name; Last name</w:delText>
          </w:r>
        </w:del>
      </w:moveFrom>
      <w:moveFromRangeEnd w:id="117"/>
    </w:p>
    <w:sectPr w:rsidR="00C9556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Goth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682"/>
    <w:multiLevelType w:val="multilevel"/>
    <w:tmpl w:val="B8542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9781A"/>
    <w:multiLevelType w:val="multilevel"/>
    <w:tmpl w:val="9C366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575507"/>
    <w:multiLevelType w:val="multilevel"/>
    <w:tmpl w:val="7DD4D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es Garriga Berga">
    <w15:presenceInfo w15:providerId="AD" w15:userId="S-1-5-21-1256016915-546993268-844178783-130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61"/>
    <w:rsid w:val="00474C73"/>
    <w:rsid w:val="009B56B3"/>
    <w:rsid w:val="00B6463E"/>
    <w:rsid w:val="00C2088C"/>
    <w:rsid w:val="00C955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2918"/>
  <w15:docId w15:val="{E84165B8-3ED5-4F3A-A317-664BEEB6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57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fontstyle01">
    <w:name w:val="fontstyle01"/>
    <w:basedOn w:val="Fuentedeprrafopredeter"/>
    <w:rsid w:val="00411E34"/>
    <w:rPr>
      <w:rFonts w:ascii="Arial" w:hAnsi="Arial" w:cs="Arial" w:hint="default"/>
      <w:b/>
      <w:bCs/>
      <w:i w:val="0"/>
      <w:iCs w:val="0"/>
      <w:color w:val="000000"/>
      <w:sz w:val="28"/>
      <w:szCs w:val="28"/>
    </w:rPr>
  </w:style>
  <w:style w:type="character" w:customStyle="1" w:styleId="fontstyle21">
    <w:name w:val="fontstyle21"/>
    <w:basedOn w:val="Fuentedeprrafopredeter"/>
    <w:rsid w:val="00411E34"/>
    <w:rPr>
      <w:rFonts w:ascii="Arial" w:hAnsi="Arial" w:cs="Arial" w:hint="default"/>
      <w:b w:val="0"/>
      <w:bCs w:val="0"/>
      <w:i w:val="0"/>
      <w:iCs w:val="0"/>
      <w:color w:val="000000"/>
      <w:sz w:val="22"/>
      <w:szCs w:val="22"/>
    </w:rPr>
  </w:style>
  <w:style w:type="character" w:customStyle="1" w:styleId="fontstyle31">
    <w:name w:val="fontstyle31"/>
    <w:basedOn w:val="Fuentedeprrafopredeter"/>
    <w:rsid w:val="00411E34"/>
    <w:rPr>
      <w:rFonts w:ascii="MSGothic" w:hAnsi="MSGothic" w:hint="default"/>
      <w:b w:val="0"/>
      <w:bCs w:val="0"/>
      <w:i w:val="0"/>
      <w:iCs w:val="0"/>
      <w:color w:val="000000"/>
      <w:sz w:val="22"/>
      <w:szCs w:val="22"/>
    </w:rPr>
  </w:style>
  <w:style w:type="paragraph" w:styleId="HTMLconformatoprevio">
    <w:name w:val="HTML Preformatted"/>
    <w:basedOn w:val="Normal"/>
    <w:link w:val="HTMLconformatoprevioCar"/>
    <w:uiPriority w:val="99"/>
    <w:semiHidden/>
    <w:unhideWhenUsed/>
    <w:rsid w:val="0025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conformatoprevioCar">
    <w:name w:val="HTML con formato previo Car"/>
    <w:basedOn w:val="Fuentedeprrafopredeter"/>
    <w:link w:val="HTMLconformatoprevio"/>
    <w:uiPriority w:val="99"/>
    <w:semiHidden/>
    <w:rsid w:val="00257A30"/>
    <w:rPr>
      <w:rFonts w:ascii="Courier New" w:eastAsia="Times New Roman" w:hAnsi="Courier New" w:cs="Courier New"/>
      <w:sz w:val="20"/>
      <w:szCs w:val="20"/>
      <w:lang w:eastAsia="de-DE"/>
    </w:rPr>
  </w:style>
  <w:style w:type="character" w:customStyle="1" w:styleId="TtuloCar">
    <w:name w:val="Título Car"/>
    <w:basedOn w:val="Fuentedeprrafopredeter"/>
    <w:link w:val="Ttulo"/>
    <w:uiPriority w:val="10"/>
    <w:rsid w:val="00257A30"/>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2088C"/>
    <w:rPr>
      <w:sz w:val="16"/>
      <w:szCs w:val="16"/>
    </w:rPr>
  </w:style>
  <w:style w:type="paragraph" w:styleId="Textocomentario">
    <w:name w:val="annotation text"/>
    <w:basedOn w:val="Normal"/>
    <w:link w:val="TextocomentarioCar"/>
    <w:uiPriority w:val="99"/>
    <w:semiHidden/>
    <w:unhideWhenUsed/>
    <w:rsid w:val="00C208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088C"/>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088C"/>
    <w:rPr>
      <w:b/>
      <w:bCs/>
    </w:rPr>
  </w:style>
  <w:style w:type="character" w:customStyle="1" w:styleId="AsuntodelcomentarioCar">
    <w:name w:val="Asunto del comentario Car"/>
    <w:basedOn w:val="TextocomentarioCar"/>
    <w:link w:val="Asuntodelcomentario"/>
    <w:uiPriority w:val="99"/>
    <w:semiHidden/>
    <w:rsid w:val="00C2088C"/>
    <w:rPr>
      <w:b/>
      <w:bCs/>
      <w:sz w:val="20"/>
      <w:szCs w:val="20"/>
      <w:lang w:val="en-US"/>
    </w:rPr>
  </w:style>
  <w:style w:type="paragraph" w:styleId="Textodeglobo">
    <w:name w:val="Balloon Text"/>
    <w:basedOn w:val="Normal"/>
    <w:link w:val="TextodegloboCar"/>
    <w:uiPriority w:val="99"/>
    <w:semiHidden/>
    <w:unhideWhenUsed/>
    <w:rsid w:val="00C208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088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FOBoCvfXDFsPLoh5VPmzvcrIpg==">CgMxLjAyCGguZ2pkZ3hzOAByITFsOEZZRDg3bzQ5blNPczM3SFBUQTJZSjdEU2kwMVlTSw==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Betz, Stefanie (AIFB)</dc:creator>
  <cp:lastModifiedBy>Carles Garriga Berga</cp:lastModifiedBy>
  <cp:revision>3</cp:revision>
  <dcterms:created xsi:type="dcterms:W3CDTF">2024-02-29T17:42:00Z</dcterms:created>
  <dcterms:modified xsi:type="dcterms:W3CDTF">2024-02-29T17:43:00Z</dcterms:modified>
</cp:coreProperties>
</file>